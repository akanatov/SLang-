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0A3" w:rsidRPr="003959A2" w:rsidRDefault="00EF60A3" w:rsidP="006F378B">
      <w:pPr>
        <w:shd w:val="clear" w:color="auto" w:fill="FFFFFF"/>
        <w:spacing w:after="120" w:line="24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3959A2">
        <w:rPr>
          <w:rFonts w:ascii="Arial" w:hAnsi="Arial" w:cs="Arial"/>
          <w:b/>
          <w:sz w:val="28"/>
          <w:szCs w:val="28"/>
        </w:rPr>
        <w:t>П</w:t>
      </w:r>
      <w:r w:rsidR="0056158D" w:rsidRPr="003959A2">
        <w:rPr>
          <w:rFonts w:ascii="Arial" w:hAnsi="Arial" w:cs="Arial"/>
          <w:b/>
          <w:sz w:val="28"/>
          <w:szCs w:val="28"/>
        </w:rPr>
        <w:t>роект</w:t>
      </w:r>
      <w:r w:rsidRPr="003959A2">
        <w:rPr>
          <w:rFonts w:ascii="Arial" w:hAnsi="Arial" w:cs="Arial"/>
          <w:b/>
          <w:sz w:val="28"/>
          <w:szCs w:val="28"/>
        </w:rPr>
        <w:t xml:space="preserve"> </w:t>
      </w:r>
      <w:r w:rsidRPr="003959A2">
        <w:rPr>
          <w:rFonts w:ascii="Arial" w:hAnsi="Arial" w:cs="Arial"/>
          <w:b/>
          <w:sz w:val="28"/>
          <w:szCs w:val="28"/>
          <w:lang w:val="en-US"/>
        </w:rPr>
        <w:t>SLang</w:t>
      </w:r>
    </w:p>
    <w:p w:rsidR="00EF60A3" w:rsidRDefault="00EF60A3" w:rsidP="006F378B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</w:p>
    <w:p w:rsidR="00EF60A3" w:rsidRDefault="00EF60A3" w:rsidP="006F378B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r w:rsidRPr="00EF60A3">
        <w:rPr>
          <w:rFonts w:ascii="Arial" w:hAnsi="Arial" w:cs="Arial"/>
          <w:b/>
          <w:sz w:val="24"/>
          <w:szCs w:val="24"/>
        </w:rPr>
        <w:t>Введение</w:t>
      </w:r>
    </w:p>
    <w:p w:rsidR="006F378B" w:rsidRDefault="00EF60A3" w:rsidP="00E62E90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6F378B">
        <w:rPr>
          <w:rFonts w:ascii="Arial" w:hAnsi="Arial" w:cs="Arial"/>
          <w:sz w:val="24"/>
          <w:szCs w:val="24"/>
        </w:rPr>
        <w:t xml:space="preserve"> университете Иннополис в последние годы проводятся проектные и констру</w:t>
      </w:r>
      <w:r w:rsidR="00D30C8D">
        <w:rPr>
          <w:rFonts w:ascii="Arial" w:hAnsi="Arial" w:cs="Arial"/>
          <w:sz w:val="24"/>
          <w:szCs w:val="24"/>
        </w:rPr>
        <w:t>кторские работы, ставящие целью создание оригинального языка программирования</w:t>
      </w:r>
      <w:r w:rsidR="00F15CB4" w:rsidRPr="00F15CB4">
        <w:rPr>
          <w:rFonts w:ascii="Arial" w:hAnsi="Arial" w:cs="Arial"/>
          <w:sz w:val="24"/>
          <w:szCs w:val="24"/>
        </w:rPr>
        <w:t xml:space="preserve"> (</w:t>
      </w:r>
      <w:r w:rsidR="00F15CB4">
        <w:rPr>
          <w:rFonts w:ascii="Arial" w:hAnsi="Arial" w:cs="Arial"/>
          <w:sz w:val="24"/>
          <w:szCs w:val="24"/>
        </w:rPr>
        <w:t xml:space="preserve">рабочее название – </w:t>
      </w:r>
      <w:r w:rsidR="00F15CB4" w:rsidRPr="00F15CB4">
        <w:rPr>
          <w:rFonts w:ascii="Arial" w:hAnsi="Arial" w:cs="Arial"/>
          <w:b/>
          <w:sz w:val="24"/>
          <w:szCs w:val="24"/>
          <w:lang w:val="en-US"/>
        </w:rPr>
        <w:t>SLang</w:t>
      </w:r>
      <w:r w:rsidR="00F15CB4" w:rsidRPr="00F15CB4">
        <w:rPr>
          <w:rFonts w:ascii="Arial" w:hAnsi="Arial" w:cs="Arial"/>
          <w:sz w:val="24"/>
          <w:szCs w:val="24"/>
        </w:rPr>
        <w:t>)</w:t>
      </w:r>
      <w:r w:rsidR="00D30C8D">
        <w:rPr>
          <w:rFonts w:ascii="Arial" w:hAnsi="Arial" w:cs="Arial"/>
          <w:sz w:val="24"/>
          <w:szCs w:val="24"/>
        </w:rPr>
        <w:t xml:space="preserve">, а также его базового </w:t>
      </w:r>
      <w:r>
        <w:rPr>
          <w:rFonts w:ascii="Arial" w:hAnsi="Arial" w:cs="Arial"/>
          <w:sz w:val="24"/>
          <w:szCs w:val="24"/>
        </w:rPr>
        <w:t xml:space="preserve">и прикладного </w:t>
      </w:r>
      <w:r w:rsidR="00D30C8D">
        <w:rPr>
          <w:rFonts w:ascii="Arial" w:hAnsi="Arial" w:cs="Arial"/>
          <w:sz w:val="24"/>
          <w:szCs w:val="24"/>
        </w:rPr>
        <w:t>окружения</w:t>
      </w:r>
      <w:r w:rsidR="003959A2">
        <w:rPr>
          <w:rFonts w:ascii="Arial" w:hAnsi="Arial" w:cs="Arial"/>
          <w:sz w:val="24"/>
          <w:szCs w:val="24"/>
        </w:rPr>
        <w:t>:</w:t>
      </w:r>
      <w:r w:rsidR="00D30C8D">
        <w:rPr>
          <w:rFonts w:ascii="Arial" w:hAnsi="Arial" w:cs="Arial"/>
          <w:sz w:val="24"/>
          <w:szCs w:val="24"/>
        </w:rPr>
        <w:t xml:space="preserve"> </w:t>
      </w:r>
      <w:r w:rsidR="003959A2">
        <w:rPr>
          <w:rFonts w:ascii="Arial" w:hAnsi="Arial" w:cs="Arial"/>
          <w:sz w:val="24"/>
          <w:szCs w:val="24"/>
        </w:rPr>
        <w:t>системных и прикладных библиотек, поддержки</w:t>
      </w:r>
      <w:r w:rsidR="00D30C8D">
        <w:rPr>
          <w:rFonts w:ascii="Arial" w:hAnsi="Arial" w:cs="Arial"/>
          <w:sz w:val="24"/>
          <w:szCs w:val="24"/>
        </w:rPr>
        <w:t xml:space="preserve"> управления программными конфигурациями и т.д.</w:t>
      </w:r>
    </w:p>
    <w:p w:rsidR="00235FFC" w:rsidRDefault="00235FFC" w:rsidP="00E62E90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Целевая ориентация проекта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235F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предусматривает использование нового языка в широком спектре приложений, важнейшими из которых служат следующие:</w:t>
      </w:r>
    </w:p>
    <w:p w:rsidR="00235FFC" w:rsidRPr="00235FFC" w:rsidRDefault="00235FFC" w:rsidP="00E62E90">
      <w:pPr>
        <w:pStyle w:val="a5"/>
        <w:numPr>
          <w:ilvl w:val="0"/>
          <w:numId w:val="8"/>
        </w:numPr>
        <w:shd w:val="clear" w:color="auto" w:fill="FFFFFF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235FFC">
        <w:rPr>
          <w:rFonts w:ascii="Arial" w:hAnsi="Arial" w:cs="Arial"/>
          <w:sz w:val="24"/>
          <w:szCs w:val="24"/>
        </w:rPr>
        <w:t>Разработка больших и сложных программных и программно-аппаратных систем с повышенными требованиями к надежности (</w:t>
      </w:r>
      <w:r w:rsidRPr="00235FFC">
        <w:rPr>
          <w:rFonts w:ascii="Arial" w:hAnsi="Arial" w:cs="Arial"/>
          <w:sz w:val="24"/>
          <w:szCs w:val="24"/>
          <w:lang w:val="en-US"/>
        </w:rPr>
        <w:t>mission</w:t>
      </w:r>
      <w:r w:rsidRPr="00235FFC">
        <w:rPr>
          <w:rFonts w:ascii="Arial" w:hAnsi="Arial" w:cs="Arial"/>
          <w:sz w:val="24"/>
          <w:szCs w:val="24"/>
        </w:rPr>
        <w:t>-</w:t>
      </w:r>
      <w:r w:rsidRPr="00235FFC">
        <w:rPr>
          <w:rFonts w:ascii="Arial" w:hAnsi="Arial" w:cs="Arial"/>
          <w:sz w:val="24"/>
          <w:szCs w:val="24"/>
          <w:lang w:val="en-US"/>
        </w:rPr>
        <w:t>critical</w:t>
      </w:r>
      <w:r w:rsidRPr="00235FFC">
        <w:rPr>
          <w:rFonts w:ascii="Arial" w:hAnsi="Arial" w:cs="Arial"/>
          <w:sz w:val="24"/>
          <w:szCs w:val="24"/>
        </w:rPr>
        <w:t xml:space="preserve"> </w:t>
      </w:r>
      <w:r w:rsidRPr="00235FFC">
        <w:rPr>
          <w:rFonts w:ascii="Arial" w:hAnsi="Arial" w:cs="Arial"/>
          <w:sz w:val="24"/>
          <w:szCs w:val="24"/>
          <w:lang w:val="en-US"/>
        </w:rPr>
        <w:t>applications</w:t>
      </w:r>
      <w:r w:rsidRPr="00235FFC">
        <w:rPr>
          <w:rFonts w:ascii="Arial" w:hAnsi="Arial" w:cs="Arial"/>
          <w:sz w:val="24"/>
          <w:szCs w:val="24"/>
        </w:rPr>
        <w:t>).</w:t>
      </w:r>
    </w:p>
    <w:p w:rsidR="00235FFC" w:rsidRDefault="00235FFC" w:rsidP="00E62E90">
      <w:pPr>
        <w:pStyle w:val="a5"/>
        <w:numPr>
          <w:ilvl w:val="0"/>
          <w:numId w:val="8"/>
        </w:numPr>
        <w:shd w:val="clear" w:color="auto" w:fill="FFFFFF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235FFC">
        <w:rPr>
          <w:rFonts w:ascii="Arial" w:hAnsi="Arial" w:cs="Arial"/>
          <w:sz w:val="24"/>
          <w:szCs w:val="24"/>
        </w:rPr>
        <w:t>Встроенные системы промышленного назначения: робототехни</w:t>
      </w:r>
      <w:r w:rsidR="00B05DF7">
        <w:rPr>
          <w:rFonts w:ascii="Arial" w:hAnsi="Arial" w:cs="Arial"/>
          <w:sz w:val="24"/>
          <w:szCs w:val="24"/>
        </w:rPr>
        <w:t>ческие комплексы</w:t>
      </w:r>
      <w:r w:rsidRPr="00235FFC">
        <w:rPr>
          <w:rFonts w:ascii="Arial" w:hAnsi="Arial" w:cs="Arial"/>
          <w:sz w:val="24"/>
          <w:szCs w:val="24"/>
        </w:rPr>
        <w:t>, беспилотные летательные аппараты, автомобили и другие мобильные устройства.</w:t>
      </w:r>
    </w:p>
    <w:p w:rsidR="00235FFC" w:rsidRPr="00235FFC" w:rsidRDefault="00235FFC" w:rsidP="00E62E90">
      <w:pPr>
        <w:pStyle w:val="a5"/>
        <w:numPr>
          <w:ilvl w:val="0"/>
          <w:numId w:val="8"/>
        </w:numPr>
        <w:shd w:val="clear" w:color="auto" w:fill="FFFFFF"/>
        <w:ind w:left="714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для обеспечения безопасной и эффективной передачи данных: поддержка технологии блокчейн.</w:t>
      </w:r>
    </w:p>
    <w:p w:rsidR="00235FFC" w:rsidRPr="00235FFC" w:rsidRDefault="00235FFC" w:rsidP="00E62E90">
      <w:pPr>
        <w:pStyle w:val="a5"/>
        <w:numPr>
          <w:ilvl w:val="0"/>
          <w:numId w:val="8"/>
        </w:numPr>
        <w:shd w:val="clear" w:color="auto" w:fill="FFFFFF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235FFC">
        <w:rPr>
          <w:rFonts w:ascii="Arial" w:hAnsi="Arial" w:cs="Arial"/>
          <w:sz w:val="24"/>
          <w:szCs w:val="24"/>
        </w:rPr>
        <w:t>Программные системы с ограниченными возможностями по энергопотреблению.</w:t>
      </w:r>
    </w:p>
    <w:p w:rsidR="00235FFC" w:rsidRPr="00235FFC" w:rsidRDefault="00235FFC" w:rsidP="00E62E90">
      <w:pPr>
        <w:pStyle w:val="a5"/>
        <w:numPr>
          <w:ilvl w:val="0"/>
          <w:numId w:val="8"/>
        </w:numPr>
        <w:shd w:val="clear" w:color="auto" w:fill="FFFFFF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235FFC">
        <w:rPr>
          <w:rFonts w:ascii="Arial" w:hAnsi="Arial" w:cs="Arial"/>
          <w:sz w:val="24"/>
          <w:szCs w:val="24"/>
        </w:rPr>
        <w:t>Системы с элементами искусственного интеллекта: нейронные сети, обработка и анализ больших массивов информации («</w:t>
      </w:r>
      <w:r w:rsidRPr="00235FFC">
        <w:rPr>
          <w:rFonts w:ascii="Arial" w:hAnsi="Arial" w:cs="Arial"/>
          <w:sz w:val="24"/>
          <w:szCs w:val="24"/>
          <w:lang w:val="en-US"/>
        </w:rPr>
        <w:t>big</w:t>
      </w:r>
      <w:r w:rsidRPr="00235FFC">
        <w:rPr>
          <w:rFonts w:ascii="Arial" w:hAnsi="Arial" w:cs="Arial"/>
          <w:sz w:val="24"/>
          <w:szCs w:val="24"/>
        </w:rPr>
        <w:t xml:space="preserve"> </w:t>
      </w:r>
      <w:r w:rsidRPr="00235FFC">
        <w:rPr>
          <w:rFonts w:ascii="Arial" w:hAnsi="Arial" w:cs="Arial"/>
          <w:sz w:val="24"/>
          <w:szCs w:val="24"/>
          <w:lang w:val="en-US"/>
        </w:rPr>
        <w:t>data</w:t>
      </w:r>
      <w:r w:rsidRPr="00235FFC">
        <w:rPr>
          <w:rFonts w:ascii="Arial" w:hAnsi="Arial" w:cs="Arial"/>
          <w:sz w:val="24"/>
          <w:szCs w:val="24"/>
        </w:rPr>
        <w:t xml:space="preserve">»), </w:t>
      </w:r>
      <w:r w:rsidR="00FC6711">
        <w:rPr>
          <w:rFonts w:ascii="Arial" w:hAnsi="Arial" w:cs="Arial"/>
          <w:sz w:val="24"/>
          <w:szCs w:val="24"/>
        </w:rPr>
        <w:t xml:space="preserve">реализация эффективных алгоритмов </w:t>
      </w:r>
      <w:r w:rsidRPr="00235FFC">
        <w:rPr>
          <w:rFonts w:ascii="Arial" w:hAnsi="Arial" w:cs="Arial"/>
          <w:sz w:val="24"/>
          <w:szCs w:val="24"/>
        </w:rPr>
        <w:t>р</w:t>
      </w:r>
      <w:r w:rsidR="00FC6711">
        <w:rPr>
          <w:rFonts w:ascii="Arial" w:hAnsi="Arial" w:cs="Arial"/>
          <w:sz w:val="24"/>
          <w:szCs w:val="24"/>
        </w:rPr>
        <w:t>аспознавания</w:t>
      </w:r>
      <w:r w:rsidRPr="00235FFC">
        <w:rPr>
          <w:rFonts w:ascii="Arial" w:hAnsi="Arial" w:cs="Arial"/>
          <w:sz w:val="24"/>
          <w:szCs w:val="24"/>
        </w:rPr>
        <w:t xml:space="preserve"> образов.</w:t>
      </w:r>
    </w:p>
    <w:p w:rsidR="00235FFC" w:rsidRPr="00235FFC" w:rsidRDefault="00235FFC" w:rsidP="00E62E90">
      <w:pPr>
        <w:pStyle w:val="a5"/>
        <w:numPr>
          <w:ilvl w:val="0"/>
          <w:numId w:val="8"/>
        </w:numPr>
        <w:shd w:val="clear" w:color="auto" w:fill="FFFFFF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235FFC">
        <w:rPr>
          <w:rFonts w:ascii="Arial" w:hAnsi="Arial" w:cs="Arial"/>
          <w:sz w:val="24"/>
          <w:szCs w:val="24"/>
        </w:rPr>
        <w:t>Системы управления процессами разработки ПО; программные комплексы верификации и сертификации ПО по различным критериям.</w:t>
      </w:r>
    </w:p>
    <w:p w:rsidR="00EF60A3" w:rsidRPr="00C0357D" w:rsidRDefault="00C0357D" w:rsidP="00E62E90">
      <w:pPr>
        <w:shd w:val="clear" w:color="auto" w:fill="FFFF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Предпосылки: зачем новый </w:t>
      </w:r>
      <w:r w:rsidR="00EF60A3" w:rsidRPr="00EF60A3">
        <w:rPr>
          <w:rFonts w:ascii="Arial" w:hAnsi="Arial" w:cs="Arial"/>
          <w:b/>
          <w:sz w:val="24"/>
          <w:szCs w:val="24"/>
        </w:rPr>
        <w:t>ЯП</w:t>
      </w:r>
      <w:r w:rsidRPr="001A3711">
        <w:rPr>
          <w:rFonts w:ascii="Arial" w:hAnsi="Arial" w:cs="Arial"/>
          <w:b/>
          <w:sz w:val="24"/>
          <w:szCs w:val="24"/>
          <w:rPrChange w:id="1" w:author="Алексей Канатов" w:date="2019-02-15T14:17:00Z">
            <w:rPr>
              <w:rFonts w:ascii="Arial" w:hAnsi="Arial" w:cs="Arial"/>
              <w:b/>
              <w:sz w:val="24"/>
              <w:szCs w:val="24"/>
              <w:lang w:val="en-US"/>
            </w:rPr>
          </w:rPrChange>
        </w:rPr>
        <w:t>?</w:t>
      </w:r>
    </w:p>
    <w:p w:rsidR="00961C69" w:rsidRPr="00961C69" w:rsidRDefault="00961C69" w:rsidP="00E62E90">
      <w:pPr>
        <w:rPr>
          <w:rFonts w:ascii="Arial" w:hAnsi="Arial" w:cs="Arial"/>
          <w:sz w:val="24"/>
          <w:szCs w:val="24"/>
        </w:rPr>
      </w:pPr>
      <w:r w:rsidRPr="00961C69">
        <w:rPr>
          <w:rFonts w:ascii="Arial" w:hAnsi="Arial" w:cs="Arial"/>
          <w:sz w:val="24"/>
          <w:szCs w:val="24"/>
        </w:rPr>
        <w:t>Язык программирования</w:t>
      </w:r>
      <w:r>
        <w:rPr>
          <w:rFonts w:ascii="Arial" w:hAnsi="Arial" w:cs="Arial"/>
          <w:sz w:val="24"/>
          <w:szCs w:val="24"/>
        </w:rPr>
        <w:t xml:space="preserve"> (ЯП)</w:t>
      </w:r>
      <w:r w:rsidRPr="00961C69">
        <w:rPr>
          <w:rFonts w:ascii="Arial" w:hAnsi="Arial" w:cs="Arial"/>
          <w:sz w:val="24"/>
          <w:szCs w:val="24"/>
        </w:rPr>
        <w:t>, со своей инфраструктурой – системами поддержки времени выполнения, стандартными и прикладными библиотеками, инструментами и средами разработки (компиляторы, редакторы связей, IDE) представляет собой ключевой инструмент создания программного обеспечения (ПО) и, тем самым, служит определяющим фактором обеспечения эффективного, безопасного и надежного функционирования многочисленных и разнообразных электронных устройств в современном мире.</w:t>
      </w:r>
    </w:p>
    <w:p w:rsidR="00961C69" w:rsidRPr="00961C69" w:rsidRDefault="00961C69" w:rsidP="00E62E90">
      <w:pPr>
        <w:rPr>
          <w:rFonts w:ascii="Arial" w:hAnsi="Arial" w:cs="Arial"/>
          <w:sz w:val="24"/>
          <w:szCs w:val="24"/>
        </w:rPr>
      </w:pPr>
      <w:r w:rsidRPr="00961C69">
        <w:rPr>
          <w:rFonts w:ascii="Arial" w:hAnsi="Arial" w:cs="Arial"/>
          <w:sz w:val="24"/>
          <w:szCs w:val="24"/>
        </w:rPr>
        <w:t xml:space="preserve">Существующее положение в сфере языков программирования и, шире, в области инструментария современного программирования весьма далеко от идеала. Большинство языков программирования, наиболее широко используемых в настоящее время, создано более двадцати лет назад и в настоящее время совершенно не адекватно практически ни одному из современных требований, </w:t>
      </w:r>
      <w:r w:rsidRPr="00961C69">
        <w:rPr>
          <w:rFonts w:ascii="Arial" w:hAnsi="Arial" w:cs="Arial"/>
          <w:sz w:val="24"/>
          <w:szCs w:val="24"/>
        </w:rPr>
        <w:lastRenderedPageBreak/>
        <w:t>предъявляемых к инструментам разработки современного ПО. Эти языки архаичны, неуклюжи, громоздки, неудобны и сложны в практическом использовании, не способствуют надежности и эффективности создаваемого ПО, зачастую несут явный отпечаток вкусовых пристрастий и причудливых взглядов их создателей.</w:t>
      </w:r>
    </w:p>
    <w:p w:rsidR="00961C69" w:rsidRDefault="00961C69" w:rsidP="00E62E90">
      <w:pPr>
        <w:shd w:val="clear" w:color="auto" w:fill="FFFFFF"/>
        <w:rPr>
          <w:rFonts w:ascii="Arial" w:hAnsi="Arial" w:cs="Arial"/>
          <w:sz w:val="24"/>
          <w:szCs w:val="24"/>
        </w:rPr>
      </w:pPr>
      <w:r w:rsidRPr="00961C69">
        <w:rPr>
          <w:rFonts w:ascii="Arial" w:hAnsi="Arial" w:cs="Arial"/>
          <w:sz w:val="24"/>
          <w:szCs w:val="24"/>
        </w:rPr>
        <w:t>Новые языки программирования, в изобилии появляющиеся в последние пять-семь лет, пытаются преодолеть указанные недостатки, однако в значительной степени повторяют устаревшие и порочные подходы проектирования, берущие своё начало в восьмидесятых годах прошлого столетия.</w:t>
      </w:r>
    </w:p>
    <w:p w:rsidR="00EF486E" w:rsidRDefault="00AF692A" w:rsidP="00E62E90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Представляется, </w:t>
      </w:r>
      <w:r w:rsidR="00EF486E">
        <w:rPr>
          <w:rFonts w:ascii="Arial" w:hAnsi="Arial" w:cs="Arial"/>
          <w:sz w:val="24"/>
          <w:szCs w:val="24"/>
        </w:rPr>
        <w:t>что ключевые концептуальные требования, предъявляемые к современным инструментам разработки программ, и одновременно фундаментальные свойства современного языка программирования могут быть сведены к следующим:</w:t>
      </w:r>
    </w:p>
    <w:p w:rsidR="00EF486E" w:rsidRPr="00EF486E" w:rsidRDefault="00EF486E" w:rsidP="00E62E90">
      <w:pPr>
        <w:pStyle w:val="a5"/>
        <w:numPr>
          <w:ilvl w:val="0"/>
          <w:numId w:val="3"/>
        </w:numPr>
        <w:shd w:val="clear" w:color="auto" w:fill="FFFFFF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EF486E">
        <w:rPr>
          <w:rFonts w:ascii="Arial" w:hAnsi="Arial" w:cs="Arial"/>
          <w:sz w:val="24"/>
          <w:szCs w:val="24"/>
        </w:rPr>
        <w:t>Один язык для различных аппаратных платформ; один язык для разных классов задач</w:t>
      </w:r>
      <w:r>
        <w:rPr>
          <w:rFonts w:ascii="Arial" w:hAnsi="Arial" w:cs="Arial"/>
          <w:sz w:val="24"/>
          <w:szCs w:val="24"/>
        </w:rPr>
        <w:t>.</w:t>
      </w:r>
    </w:p>
    <w:p w:rsidR="00EF486E" w:rsidRPr="00EF486E" w:rsidRDefault="00EF486E" w:rsidP="00E62E90">
      <w:pPr>
        <w:pStyle w:val="a5"/>
        <w:numPr>
          <w:ilvl w:val="0"/>
          <w:numId w:val="3"/>
        </w:numPr>
        <w:shd w:val="clear" w:color="auto" w:fill="FFFFFF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EF486E">
        <w:rPr>
          <w:rFonts w:ascii="Arial" w:hAnsi="Arial" w:cs="Arial"/>
          <w:sz w:val="24"/>
          <w:szCs w:val="24"/>
        </w:rPr>
        <w:t>Поддержка современных парадигм программирования –процедурной, объектно-ориентированной, обобщенной, функциональной</w:t>
      </w:r>
      <w:r>
        <w:rPr>
          <w:rFonts w:ascii="Arial" w:hAnsi="Arial" w:cs="Arial"/>
          <w:sz w:val="24"/>
          <w:szCs w:val="24"/>
        </w:rPr>
        <w:t>.</w:t>
      </w:r>
    </w:p>
    <w:p w:rsidR="00EF486E" w:rsidRPr="00EF486E" w:rsidRDefault="00EF486E" w:rsidP="00E62E90">
      <w:pPr>
        <w:pStyle w:val="a5"/>
        <w:numPr>
          <w:ilvl w:val="0"/>
          <w:numId w:val="3"/>
        </w:numPr>
        <w:shd w:val="clear" w:color="auto" w:fill="FFFFFF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EF486E">
        <w:rPr>
          <w:rFonts w:ascii="Arial" w:hAnsi="Arial" w:cs="Arial"/>
          <w:sz w:val="24"/>
          <w:szCs w:val="24"/>
        </w:rPr>
        <w:t>Модульность и раздельная компиляция</w:t>
      </w:r>
      <w:r>
        <w:rPr>
          <w:rFonts w:ascii="Arial" w:hAnsi="Arial" w:cs="Arial"/>
          <w:sz w:val="24"/>
          <w:szCs w:val="24"/>
        </w:rPr>
        <w:t>.</w:t>
      </w:r>
    </w:p>
    <w:p w:rsidR="00EF486E" w:rsidRPr="00EF486E" w:rsidRDefault="00EF486E" w:rsidP="00E62E90">
      <w:pPr>
        <w:pStyle w:val="a5"/>
        <w:numPr>
          <w:ilvl w:val="0"/>
          <w:numId w:val="3"/>
        </w:numPr>
        <w:shd w:val="clear" w:color="auto" w:fill="FFFFFF"/>
        <w:ind w:left="357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Использование г</w:t>
      </w:r>
      <w:r w:rsidRPr="00EF486E">
        <w:rPr>
          <w:rFonts w:ascii="Arial" w:hAnsi="Arial" w:cs="Arial"/>
          <w:sz w:val="24"/>
          <w:szCs w:val="24"/>
        </w:rPr>
        <w:t>ибки</w:t>
      </w:r>
      <w:r>
        <w:rPr>
          <w:rFonts w:ascii="Arial" w:hAnsi="Arial" w:cs="Arial"/>
          <w:sz w:val="24"/>
          <w:szCs w:val="24"/>
        </w:rPr>
        <w:t>х</w:t>
      </w:r>
      <w:r w:rsidRPr="00EF48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моделей</w:t>
      </w:r>
      <w:r w:rsidRPr="00EF486E">
        <w:rPr>
          <w:rFonts w:ascii="Arial" w:hAnsi="Arial" w:cs="Arial"/>
          <w:sz w:val="24"/>
          <w:szCs w:val="24"/>
        </w:rPr>
        <w:t xml:space="preserve"> выполнения –</w:t>
      </w:r>
      <w:r>
        <w:rPr>
          <w:rFonts w:ascii="Arial" w:hAnsi="Arial" w:cs="Arial"/>
          <w:sz w:val="24"/>
          <w:szCs w:val="24"/>
        </w:rPr>
        <w:t xml:space="preserve"> </w:t>
      </w:r>
      <w:r w:rsidR="00020D71">
        <w:rPr>
          <w:rFonts w:ascii="Arial" w:hAnsi="Arial" w:cs="Arial"/>
          <w:sz w:val="24"/>
          <w:szCs w:val="24"/>
        </w:rPr>
        <w:t xml:space="preserve">непосредственный </w:t>
      </w:r>
      <w:r w:rsidRPr="00EF486E">
        <w:rPr>
          <w:rFonts w:ascii="Arial" w:hAnsi="Arial" w:cs="Arial"/>
          <w:sz w:val="24"/>
          <w:szCs w:val="24"/>
        </w:rPr>
        <w:t>машинный код, интерпретируемый код, смешанный режим, оптимизации времени выполнения –</w:t>
      </w:r>
      <w:r>
        <w:rPr>
          <w:rFonts w:ascii="Arial" w:hAnsi="Arial" w:cs="Arial"/>
          <w:sz w:val="24"/>
          <w:szCs w:val="24"/>
        </w:rPr>
        <w:t xml:space="preserve"> </w:t>
      </w:r>
      <w:r w:rsidRPr="00EF486E">
        <w:rPr>
          <w:rFonts w:ascii="Arial" w:hAnsi="Arial" w:cs="Arial"/>
          <w:sz w:val="24"/>
          <w:szCs w:val="24"/>
        </w:rPr>
        <w:t xml:space="preserve">в зависимости от </w:t>
      </w:r>
      <w:r w:rsidR="00C0357D">
        <w:rPr>
          <w:rFonts w:ascii="Arial" w:hAnsi="Arial" w:cs="Arial"/>
          <w:sz w:val="24"/>
          <w:szCs w:val="24"/>
        </w:rPr>
        <w:t xml:space="preserve">особенностей </w:t>
      </w:r>
      <w:r w:rsidRPr="00EF486E">
        <w:rPr>
          <w:rFonts w:ascii="Arial" w:hAnsi="Arial" w:cs="Arial"/>
          <w:sz w:val="24"/>
          <w:szCs w:val="24"/>
        </w:rPr>
        <w:t>целевой аппаратуры</w:t>
      </w:r>
      <w:r>
        <w:rPr>
          <w:rFonts w:ascii="Arial" w:hAnsi="Arial" w:cs="Arial"/>
          <w:sz w:val="24"/>
          <w:szCs w:val="24"/>
        </w:rPr>
        <w:t xml:space="preserve"> и от требований к разрабатываемому ПО.</w:t>
      </w:r>
    </w:p>
    <w:p w:rsidR="00961C69" w:rsidRDefault="00961C69" w:rsidP="004C2B36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2015 году с участием автора данного представления был проведён качественный анализ нескольких распространенных языков программирования на предмет их соответствия современным требованиям. Результат анализа, проведённого методом экспертных оценок, представлен в виде следующей таблицы:</w:t>
      </w:r>
    </w:p>
    <w:p w:rsidR="00961C69" w:rsidRDefault="0040290A" w:rsidP="00961C69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41127" cy="3845247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303" cy="38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11" w:rsidRPr="001A3711" w:rsidDel="00DF7AB1" w:rsidRDefault="001A3711" w:rsidP="00A91F61">
      <w:pPr>
        <w:shd w:val="clear" w:color="auto" w:fill="FFFFFF"/>
        <w:rPr>
          <w:ins w:id="2" w:author="Алексей Канатов" w:date="2019-02-15T14:17:00Z"/>
          <w:del w:id="3" w:author="Eugene Zouev" w:date="2019-02-15T15:16:00Z"/>
          <w:rFonts w:ascii="Arial" w:hAnsi="Arial" w:cs="Arial"/>
          <w:b/>
          <w:color w:val="FF0000"/>
          <w:sz w:val="24"/>
          <w:szCs w:val="24"/>
          <w:rPrChange w:id="4" w:author="Алексей Канатов" w:date="2019-02-15T14:18:00Z">
            <w:rPr>
              <w:ins w:id="5" w:author="Алексей Канатов" w:date="2019-02-15T14:17:00Z"/>
              <w:del w:id="6" w:author="Eugene Zouev" w:date="2019-02-15T15:16:00Z"/>
              <w:rFonts w:ascii="Arial" w:hAnsi="Arial" w:cs="Arial"/>
              <w:sz w:val="24"/>
              <w:szCs w:val="24"/>
            </w:rPr>
          </w:rPrChange>
        </w:rPr>
      </w:pPr>
      <w:ins w:id="7" w:author="Алексей Канатов" w:date="2019-02-15T14:17:00Z">
        <w:del w:id="8" w:author="Eugene Zouev" w:date="2019-02-15T15:16:00Z">
          <w:r w:rsidRPr="001A3711" w:rsidDel="00DF7AB1">
            <w:rPr>
              <w:rFonts w:ascii="Arial" w:hAnsi="Arial" w:cs="Arial"/>
              <w:b/>
              <w:color w:val="FF0000"/>
              <w:sz w:val="24"/>
              <w:szCs w:val="24"/>
              <w:rPrChange w:id="9" w:author="Алексей Канатов" w:date="2019-02-15T14:18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Что означает * в табличке – нет расшифровки</w:delText>
          </w:r>
        </w:del>
      </w:ins>
    </w:p>
    <w:p w:rsidR="00961C69" w:rsidRDefault="00961C69" w:rsidP="00A91F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видно из таблицы, ни один из современных ЯП </w:t>
      </w:r>
      <w:r w:rsidR="00AB3A98">
        <w:rPr>
          <w:rFonts w:ascii="Arial" w:hAnsi="Arial" w:cs="Arial"/>
          <w:sz w:val="24"/>
          <w:szCs w:val="24"/>
        </w:rPr>
        <w:t xml:space="preserve">в полной мере </w:t>
      </w:r>
      <w:r>
        <w:rPr>
          <w:rFonts w:ascii="Arial" w:hAnsi="Arial" w:cs="Arial"/>
          <w:sz w:val="24"/>
          <w:szCs w:val="24"/>
        </w:rPr>
        <w:t xml:space="preserve">не </w:t>
      </w:r>
      <w:r w:rsidR="00AB3A98">
        <w:rPr>
          <w:rFonts w:ascii="Arial" w:hAnsi="Arial" w:cs="Arial"/>
          <w:sz w:val="24"/>
          <w:szCs w:val="24"/>
        </w:rPr>
        <w:t>удовлетворяет базовым требованиям и не обладает нужным ассортиментом свойств.</w:t>
      </w:r>
    </w:p>
    <w:p w:rsidR="005F4D18" w:rsidRPr="005F4D18" w:rsidRDefault="005F4D18" w:rsidP="00A91F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Правая колонка приведенной выше таблицы представляет сочетание необходимых свойств, характеризующих «идеальный» язык программирования</w:t>
      </w:r>
      <w:r w:rsidRPr="005F4D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одновременно может считаться целями реализации проекта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5F4D18">
        <w:rPr>
          <w:rFonts w:ascii="Arial" w:hAnsi="Arial" w:cs="Arial"/>
          <w:sz w:val="24"/>
          <w:szCs w:val="24"/>
        </w:rPr>
        <w:t>.</w:t>
      </w:r>
    </w:p>
    <w:p w:rsidR="00775D61" w:rsidRPr="00C0357D" w:rsidRDefault="00C0357D" w:rsidP="00A91F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Предпосылки:</w:t>
      </w:r>
      <w:r w:rsidR="00775D61" w:rsidRPr="00775DB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з</w:t>
      </w:r>
      <w:r w:rsidR="00775D61" w:rsidRPr="00775DB3">
        <w:rPr>
          <w:rFonts w:ascii="Arial" w:hAnsi="Arial" w:cs="Arial"/>
          <w:b/>
          <w:sz w:val="24"/>
          <w:szCs w:val="24"/>
        </w:rPr>
        <w:t>ачем нужны отечественные компиляторы</w:t>
      </w:r>
      <w:r w:rsidRPr="00C0357D">
        <w:rPr>
          <w:rFonts w:ascii="Arial" w:hAnsi="Arial" w:cs="Arial"/>
          <w:b/>
          <w:sz w:val="24"/>
          <w:szCs w:val="24"/>
        </w:rPr>
        <w:t>?</w:t>
      </w:r>
    </w:p>
    <w:p w:rsidR="00775D61" w:rsidRPr="002B2890" w:rsidRDefault="00775D61" w:rsidP="00775D61">
      <w:pPr>
        <w:rPr>
          <w:rFonts w:ascii="Arial" w:hAnsi="Arial" w:cs="Arial"/>
          <w:sz w:val="24"/>
          <w:szCs w:val="24"/>
        </w:rPr>
      </w:pPr>
      <w:r w:rsidRPr="002B2890">
        <w:rPr>
          <w:rFonts w:ascii="Arial" w:hAnsi="Arial" w:cs="Arial"/>
          <w:sz w:val="24"/>
          <w:szCs w:val="24"/>
        </w:rPr>
        <w:t>В настоящее время проблема импортозамещения в сфере программного обеспечения (ПО) находится в центре внимания профессиональной общественности. Только на пути создания отечественных программных решений можно достигнуть необходимой степени безопасности и надежности функционирования сложных современных комплексов различного назначения.</w:t>
      </w:r>
    </w:p>
    <w:p w:rsidR="00775D61" w:rsidRDefault="00775D61" w:rsidP="00775D61">
      <w:pPr>
        <w:rPr>
          <w:rFonts w:ascii="Arial" w:hAnsi="Arial" w:cs="Arial"/>
          <w:sz w:val="24"/>
          <w:szCs w:val="24"/>
        </w:rPr>
      </w:pPr>
      <w:r w:rsidRPr="002B2890">
        <w:rPr>
          <w:rFonts w:ascii="Arial" w:hAnsi="Arial" w:cs="Arial"/>
          <w:sz w:val="24"/>
          <w:szCs w:val="24"/>
        </w:rPr>
        <w:t>Одним из наиболее существенных аспектов создания отечественного ПО, которое, к сожалению, находится на периферии усилий в этом направлении, представляется разработка инструментов и сред программирования. В первую очередь это относится к проблеме создания отечественных компиляторов для современных языков программирования (ЯП).</w:t>
      </w:r>
    </w:p>
    <w:p w:rsidR="00775D61" w:rsidRDefault="00775D61" w:rsidP="00775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Традиционно считается, что ключевым аспектом безопасности являются надежное базовое и прикладное ПО (то есть, операционные системы и прикладные пакеты), и именно эти категории программ нуждаются в импортозамещении в первоочередном порядке. С другой стороны, инструментальное ПО (компиляторы и сопутствующие средства разработки) не </w:t>
      </w:r>
      <w:r>
        <w:rPr>
          <w:rFonts w:ascii="Arial" w:hAnsi="Arial" w:cs="Arial"/>
          <w:sz w:val="24"/>
          <w:szCs w:val="24"/>
        </w:rPr>
        <w:lastRenderedPageBreak/>
        <w:t>является критическим в аспекте безопасности, так как реализует сугубо технический механизм эквивалентного преобразования исходного текста программ в машинные коды. Поэтому для создания прикладного ПО достаточно взять за основу какой-либо общедоступный инструмент, распространяемый по свободной лицензии, адаптировав его для целевой аппаратной платформы.</w:t>
      </w:r>
    </w:p>
    <w:p w:rsidR="00775D61" w:rsidRDefault="00775D61" w:rsidP="00775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Представляется, что данная точка зрения на инструментальные средства разработки ПО является поверхностной и потенциально несущей в себе изъяны и угрозы в плане безопасности создаваемого ПО.</w:t>
      </w:r>
    </w:p>
    <w:p w:rsidR="00775D61" w:rsidRDefault="00775D61" w:rsidP="00775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Обычная технология адаптации наиболее </w:t>
      </w:r>
      <w:del w:id="10" w:author="Алексей Канатов" w:date="2019-02-15T14:19:00Z">
        <w:r w:rsidDel="001A3711">
          <w:rPr>
            <w:rFonts w:ascii="Arial" w:hAnsi="Arial" w:cs="Arial"/>
            <w:sz w:val="24"/>
            <w:szCs w:val="24"/>
          </w:rPr>
          <w:delText>распространенных</w:delText>
        </w:r>
      </w:del>
      <w:ins w:id="11" w:author="Алексей Канатов" w:date="2019-02-15T14:19:00Z">
        <w:r w:rsidR="001A3711">
          <w:rPr>
            <w:rFonts w:ascii="Arial" w:hAnsi="Arial" w:cs="Arial"/>
            <w:sz w:val="24"/>
            <w:szCs w:val="24"/>
          </w:rPr>
          <w:t>распространённых</w:t>
        </w:r>
      </w:ins>
      <w:r>
        <w:rPr>
          <w:rFonts w:ascii="Arial" w:hAnsi="Arial" w:cs="Arial"/>
          <w:sz w:val="24"/>
          <w:szCs w:val="24"/>
        </w:rPr>
        <w:t xml:space="preserve"> инструментов разработки (семейство компиляторов </w:t>
      </w:r>
      <w:r>
        <w:rPr>
          <w:rFonts w:ascii="Arial" w:hAnsi="Arial" w:cs="Arial"/>
          <w:sz w:val="24"/>
          <w:szCs w:val="24"/>
          <w:lang w:val="en-US"/>
        </w:rPr>
        <w:t>gcc</w:t>
      </w:r>
      <w:r>
        <w:rPr>
          <w:rFonts w:ascii="Arial" w:hAnsi="Arial" w:cs="Arial"/>
          <w:sz w:val="24"/>
          <w:szCs w:val="24"/>
        </w:rPr>
        <w:t xml:space="preserve"> или программный комплекс </w:t>
      </w:r>
      <w:r>
        <w:rPr>
          <w:rFonts w:ascii="Arial" w:hAnsi="Arial" w:cs="Arial"/>
          <w:sz w:val="24"/>
          <w:szCs w:val="24"/>
          <w:lang w:val="en-US"/>
        </w:rPr>
        <w:t>llvm</w:t>
      </w:r>
      <w:r w:rsidRPr="00D659A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clang</w:t>
      </w:r>
      <w:r w:rsidRPr="00D659A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предполагает использование машинно-независимой фронтальной части такого инструмента («</w:t>
      </w:r>
      <w:r>
        <w:rPr>
          <w:rFonts w:ascii="Arial" w:hAnsi="Arial" w:cs="Arial"/>
          <w:sz w:val="24"/>
          <w:szCs w:val="24"/>
          <w:lang w:val="en-US"/>
        </w:rPr>
        <w:t>front</w:t>
      </w:r>
      <w:r w:rsidRPr="00D659A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end</w:t>
      </w:r>
      <w:r w:rsidRPr="00D659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compiler</w:t>
      </w:r>
      <w:r>
        <w:rPr>
          <w:rFonts w:ascii="Arial" w:hAnsi="Arial" w:cs="Arial"/>
          <w:sz w:val="24"/>
          <w:szCs w:val="24"/>
        </w:rPr>
        <w:t>») и разработку собственного машинно-зависимого генератора кода («</w:t>
      </w:r>
      <w:r>
        <w:rPr>
          <w:rFonts w:ascii="Arial" w:hAnsi="Arial" w:cs="Arial"/>
          <w:sz w:val="24"/>
          <w:szCs w:val="24"/>
          <w:lang w:val="en-US"/>
        </w:rPr>
        <w:t>back</w:t>
      </w:r>
      <w:r w:rsidRPr="00D659A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end</w:t>
      </w:r>
      <w:r w:rsidRPr="00D659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compiler</w:t>
      </w:r>
      <w:r>
        <w:rPr>
          <w:rFonts w:ascii="Arial" w:hAnsi="Arial" w:cs="Arial"/>
          <w:sz w:val="24"/>
          <w:szCs w:val="24"/>
        </w:rPr>
        <w:t>») для целевого оборудования.</w:t>
      </w:r>
    </w:p>
    <w:p w:rsidR="00775D61" w:rsidRPr="00F30AA7" w:rsidRDefault="00775D61" w:rsidP="00775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Будучи на первый взгляд вполне естественной, такая технология, тем не менее, несёт в себе ряд потенциальных уязвимостей. Дело в том, что интерфейсом между «стандартной» фронтальной частью компилятора и генератором кода служит так называемое промежуточное представление (ПП) исходной программы. Это ПП порождается фронтальной частью компилятора и используется в качестве исходной информации для любого генератора кода, создаваемого в рамках описанной технологии. Формат и алгоритмы порождения ПП фронтальной частью полностью определяются авторами инструмента и считаются их «внутренней кухней». Этот формат, как правило, плохо документирован (особенно в случае комплекта </w:t>
      </w:r>
      <w:r>
        <w:rPr>
          <w:rFonts w:ascii="Arial" w:hAnsi="Arial" w:cs="Arial"/>
          <w:sz w:val="24"/>
          <w:szCs w:val="24"/>
          <w:lang w:val="en-US"/>
        </w:rPr>
        <w:t>gcc</w:t>
      </w:r>
      <w:r w:rsidRPr="00850FF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 может быть изменен авторами в любой момент, о чём в документации имеются специальные предупреждения.</w:t>
      </w:r>
    </w:p>
    <w:p w:rsidR="00775D61" w:rsidRDefault="00775D61" w:rsidP="00775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Однако, наиболее проблематичным служит то обстоятельство, что отсутствуют какие бы то ни было гарантии адекватности ПП, созданного фронтальным компилятором, тексту исходной программы. Чтобы удостовериться в такой адекватности, необходим детальный анализ алгоритмов работы фронтальной части, который из-за большого объёма исходного текста компилятора</w:t>
      </w:r>
      <w:r w:rsidR="004C2B36">
        <w:rPr>
          <w:rFonts w:ascii="Arial" w:hAnsi="Arial" w:cs="Arial"/>
          <w:sz w:val="24"/>
          <w:szCs w:val="24"/>
        </w:rPr>
        <w:t xml:space="preserve"> и сложности алгоритмов</w:t>
      </w:r>
      <w:r>
        <w:rPr>
          <w:rFonts w:ascii="Arial" w:hAnsi="Arial" w:cs="Arial"/>
          <w:sz w:val="24"/>
          <w:szCs w:val="24"/>
        </w:rPr>
        <w:t xml:space="preserve"> практически не представляется возможным.</w:t>
      </w:r>
    </w:p>
    <w:p w:rsidR="00775D61" w:rsidRDefault="00775D61" w:rsidP="00775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Ситуация осложняется нестандартной постановкой задачи: целью такого анализа является не поиск ошибок (который в ряде случаев можно хотя бы частично автоматизировать), а установление </w:t>
      </w:r>
      <w:r w:rsidRPr="00F94654">
        <w:rPr>
          <w:rFonts w:ascii="Arial" w:hAnsi="Arial" w:cs="Arial"/>
          <w:i/>
          <w:sz w:val="24"/>
          <w:szCs w:val="24"/>
        </w:rPr>
        <w:t>семантического соответствия</w:t>
      </w:r>
      <w:r>
        <w:rPr>
          <w:rFonts w:ascii="Arial" w:hAnsi="Arial" w:cs="Arial"/>
          <w:sz w:val="24"/>
          <w:szCs w:val="24"/>
        </w:rPr>
        <w:t xml:space="preserve"> между фрагментами текста исходной программы и соответствующими фрагментами промежуточного представления.</w:t>
      </w:r>
    </w:p>
    <w:p w:rsidR="00775D61" w:rsidRDefault="00775D61" w:rsidP="00775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Несоответствие структуры и содержания ПП исходному тексту прикладной программы может возникнуть как в результате ошибки проектирования или программирования компилятора, так и оказаться намеренной «закладкой» в его коде. Оба этих варианта в равной степени делают созданный по описанной технологии компилятор неприемлемым для целей разработки надежного прикладного ПО, удовлетворяющего специальным требованиям.</w:t>
      </w:r>
    </w:p>
    <w:p w:rsidR="00775D61" w:rsidRDefault="00775D61" w:rsidP="00775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Преодоление описанного органического недостатка технологии использования общедоступных инструментальных средств возможно только на пути разработки собственных компиляторов ЯП. Таким образом, реализация отечественных инструментальных средств представляется одной из первоочередных задач в контексте общего направления на импортозамещение в сфере ПО.</w:t>
      </w:r>
    </w:p>
    <w:p w:rsidR="006049A3" w:rsidRPr="006049A3" w:rsidRDefault="006049A3" w:rsidP="00961C69">
      <w:pPr>
        <w:shd w:val="clear" w:color="auto" w:fill="FFFFFF"/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049A3">
        <w:rPr>
          <w:rFonts w:ascii="Arial" w:hAnsi="Arial" w:cs="Arial"/>
          <w:b/>
          <w:sz w:val="24"/>
          <w:szCs w:val="24"/>
        </w:rPr>
        <w:t xml:space="preserve">Проект </w:t>
      </w:r>
      <w:r w:rsidRPr="006049A3">
        <w:rPr>
          <w:rFonts w:ascii="Arial" w:hAnsi="Arial" w:cs="Arial"/>
          <w:b/>
          <w:sz w:val="24"/>
          <w:szCs w:val="24"/>
          <w:lang w:val="en-US"/>
        </w:rPr>
        <w:t>SLang</w:t>
      </w:r>
    </w:p>
    <w:p w:rsidR="006049A3" w:rsidRPr="006049A3" w:rsidRDefault="006049A3" w:rsidP="00775D61">
      <w:pPr>
        <w:rPr>
          <w:rFonts w:ascii="Arial" w:hAnsi="Arial" w:cs="Arial"/>
          <w:sz w:val="24"/>
          <w:szCs w:val="24"/>
        </w:rPr>
      </w:pPr>
      <w:r w:rsidRPr="006049A3">
        <w:rPr>
          <w:rFonts w:ascii="Arial" w:hAnsi="Arial" w:cs="Arial"/>
          <w:sz w:val="24"/>
          <w:szCs w:val="24"/>
        </w:rPr>
        <w:t xml:space="preserve">Основное содержание проекта заключается в том, чтобы спроектировать и реализовать оригинальный язык программирования вместе с необходимой экосистемой: компилятором, подсистемой поддержкой времени выполнения, стандартными </w:t>
      </w:r>
      <w:r w:rsidR="0042717B">
        <w:rPr>
          <w:rFonts w:ascii="Arial" w:hAnsi="Arial" w:cs="Arial"/>
          <w:sz w:val="24"/>
          <w:szCs w:val="24"/>
        </w:rPr>
        <w:t xml:space="preserve">и прикладными </w:t>
      </w:r>
      <w:r w:rsidRPr="006049A3">
        <w:rPr>
          <w:rFonts w:ascii="Arial" w:hAnsi="Arial" w:cs="Arial"/>
          <w:sz w:val="24"/>
          <w:szCs w:val="24"/>
        </w:rPr>
        <w:t>библиотеками, ред</w:t>
      </w:r>
      <w:r w:rsidR="0042717B">
        <w:rPr>
          <w:rFonts w:ascii="Arial" w:hAnsi="Arial" w:cs="Arial"/>
          <w:sz w:val="24"/>
          <w:szCs w:val="24"/>
        </w:rPr>
        <w:t>актором связей (комплексатором), системой конфигурирования и средствами отладки программ.</w:t>
      </w:r>
    </w:p>
    <w:p w:rsidR="006049A3" w:rsidRPr="006049A3" w:rsidRDefault="006049A3" w:rsidP="00775D61">
      <w:pPr>
        <w:rPr>
          <w:rFonts w:ascii="Arial" w:hAnsi="Arial" w:cs="Arial"/>
          <w:sz w:val="24"/>
          <w:szCs w:val="24"/>
        </w:rPr>
      </w:pPr>
      <w:r w:rsidRPr="006049A3">
        <w:rPr>
          <w:rFonts w:ascii="Arial" w:hAnsi="Arial" w:cs="Arial"/>
          <w:sz w:val="24"/>
          <w:szCs w:val="24"/>
        </w:rPr>
        <w:t>Важнейший смысл проекта заключается в том, чтобы предложить разработчикам программного обеспечения XXI века инструмент, который бы позволил решать разнообразные задачи наиболее простым и надежным способом в соответствии с предъявляемым требованиям и применительно к разнообразным уровням квалификации разработчиков.</w:t>
      </w:r>
    </w:p>
    <w:p w:rsidR="006049A3" w:rsidRPr="006049A3" w:rsidRDefault="006049A3" w:rsidP="00775D61">
      <w:pPr>
        <w:shd w:val="clear" w:color="auto" w:fill="FFFFFF"/>
        <w:rPr>
          <w:rFonts w:ascii="Arial" w:hAnsi="Arial" w:cs="Arial"/>
          <w:b/>
          <w:sz w:val="24"/>
          <w:szCs w:val="24"/>
        </w:rPr>
      </w:pPr>
      <w:r w:rsidRPr="006049A3">
        <w:rPr>
          <w:rFonts w:ascii="Arial" w:hAnsi="Arial" w:cs="Arial"/>
          <w:sz w:val="24"/>
          <w:szCs w:val="24"/>
        </w:rPr>
        <w:t>Язык SLang воплощает адекватное понимание существа процесса проектирования и разработки современного ПО. Он включает свойства, обеспечивающие надежность, безопасность</w:t>
      </w:r>
      <w:r w:rsidR="0042717B">
        <w:rPr>
          <w:rFonts w:ascii="Arial" w:hAnsi="Arial" w:cs="Arial"/>
          <w:sz w:val="24"/>
          <w:szCs w:val="24"/>
        </w:rPr>
        <w:t>,</w:t>
      </w:r>
      <w:r w:rsidRPr="006049A3">
        <w:rPr>
          <w:rFonts w:ascii="Arial" w:hAnsi="Arial" w:cs="Arial"/>
          <w:sz w:val="24"/>
          <w:szCs w:val="24"/>
        </w:rPr>
        <w:t xml:space="preserve"> эффективность</w:t>
      </w:r>
      <w:r w:rsidR="0042717B">
        <w:rPr>
          <w:rFonts w:ascii="Arial" w:hAnsi="Arial" w:cs="Arial"/>
          <w:sz w:val="24"/>
          <w:szCs w:val="24"/>
        </w:rPr>
        <w:t xml:space="preserve"> и масштабируемость</w:t>
      </w:r>
      <w:r w:rsidRPr="006049A3">
        <w:rPr>
          <w:rFonts w:ascii="Arial" w:hAnsi="Arial" w:cs="Arial"/>
          <w:sz w:val="24"/>
          <w:szCs w:val="24"/>
        </w:rPr>
        <w:t xml:space="preserve"> программ, создаваемых с его использованием. В то же время он достаточно прост для обучения, освоения и использования, что обеспечит «гладкий» процесс разработки и сопровождения, а также предоставит возможность включить в сферу разработки ПО более широкие, нежели в настоящее время, сообщества разработчиков, в том числе, </w:t>
      </w:r>
      <w:r w:rsidR="00E946AF">
        <w:rPr>
          <w:rFonts w:ascii="Arial" w:hAnsi="Arial" w:cs="Arial"/>
          <w:sz w:val="24"/>
          <w:szCs w:val="24"/>
        </w:rPr>
        <w:t>специалистов прикладных областей, не являющихся профессионалами-программистами</w:t>
      </w:r>
      <w:r w:rsidRPr="006049A3">
        <w:rPr>
          <w:rFonts w:ascii="Arial" w:hAnsi="Arial" w:cs="Arial"/>
          <w:sz w:val="24"/>
          <w:szCs w:val="24"/>
        </w:rPr>
        <w:t>.</w:t>
      </w:r>
    </w:p>
    <w:p w:rsidR="00D30C8D" w:rsidRDefault="0042717B" w:rsidP="00775D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Я</w:t>
      </w:r>
      <w:r w:rsidR="00D30C8D">
        <w:rPr>
          <w:rFonts w:ascii="Arial" w:hAnsi="Arial" w:cs="Arial"/>
          <w:sz w:val="24"/>
          <w:szCs w:val="24"/>
        </w:rPr>
        <w:t xml:space="preserve">зык </w:t>
      </w:r>
      <w:r w:rsidR="00D30C8D">
        <w:rPr>
          <w:rFonts w:ascii="Arial" w:hAnsi="Arial" w:cs="Arial"/>
          <w:sz w:val="24"/>
          <w:szCs w:val="24"/>
          <w:lang w:val="en-US"/>
        </w:rPr>
        <w:t>SLang</w:t>
      </w:r>
      <w:r w:rsidR="00D30C8D">
        <w:rPr>
          <w:rFonts w:ascii="Arial" w:hAnsi="Arial" w:cs="Arial"/>
          <w:sz w:val="24"/>
          <w:szCs w:val="24"/>
        </w:rPr>
        <w:t xml:space="preserve"> включает широкий набор свойств, в совокупности обеспечивающих весь спектр современных подходов, методик и парадигм разработки программ (объектно-ориентированное, функциональное, обобщенное</w:t>
      </w:r>
      <w:r w:rsidR="00061838">
        <w:rPr>
          <w:rFonts w:ascii="Arial" w:hAnsi="Arial" w:cs="Arial"/>
          <w:sz w:val="24"/>
          <w:szCs w:val="24"/>
        </w:rPr>
        <w:t xml:space="preserve"> и модульное</w:t>
      </w:r>
      <w:r w:rsidR="00D30C8D">
        <w:rPr>
          <w:rFonts w:ascii="Arial" w:hAnsi="Arial" w:cs="Arial"/>
          <w:sz w:val="24"/>
          <w:szCs w:val="24"/>
        </w:rPr>
        <w:t xml:space="preserve"> программирование). При этом язык спроектирован таким образом, чтобы избежать или свести к минимуму те недостатки современных ЯП, которые не позволяют считать их подходящими для создания эффективных и высоконадежных программ, отвечающих современным требованиям.</w:t>
      </w:r>
    </w:p>
    <w:p w:rsidR="00E946AF" w:rsidRPr="00E946AF" w:rsidRDefault="00E946AF" w:rsidP="00775D61">
      <w:pPr>
        <w:shd w:val="clear" w:color="auto" w:fill="FFFFFF"/>
        <w:rPr>
          <w:rFonts w:ascii="Arial" w:hAnsi="Arial" w:cs="Arial"/>
          <w:b/>
          <w:sz w:val="24"/>
          <w:szCs w:val="24"/>
        </w:rPr>
      </w:pPr>
      <w:r w:rsidRPr="00E946AF">
        <w:rPr>
          <w:rFonts w:ascii="Arial" w:hAnsi="Arial" w:cs="Arial"/>
          <w:b/>
          <w:sz w:val="24"/>
          <w:szCs w:val="24"/>
        </w:rPr>
        <w:t>Ожидаемые преимущества</w:t>
      </w:r>
    </w:p>
    <w:p w:rsidR="00E946AF" w:rsidRDefault="00EF486E" w:rsidP="00775D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Использование языка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EF48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 разработки ПО, решающего широкий класс задач, может принести ряд несомненных выгод, осторожные оценки которых приводятся в следующей таблице.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4387"/>
      </w:tblGrid>
      <w:tr w:rsidR="00EF486E" w:rsidTr="00096247">
        <w:tc>
          <w:tcPr>
            <w:tcW w:w="2405" w:type="dxa"/>
          </w:tcPr>
          <w:p w:rsidR="00EF486E" w:rsidRPr="00096247" w:rsidRDefault="00EF486E" w:rsidP="0042717B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96247">
              <w:rPr>
                <w:rFonts w:ascii="Arial" w:hAnsi="Arial" w:cs="Arial"/>
                <w:b/>
                <w:sz w:val="20"/>
                <w:szCs w:val="20"/>
              </w:rPr>
              <w:t>Ожидаемое преимущество</w:t>
            </w:r>
          </w:p>
        </w:tc>
        <w:tc>
          <w:tcPr>
            <w:tcW w:w="2552" w:type="dxa"/>
          </w:tcPr>
          <w:p w:rsidR="00EF486E" w:rsidRPr="00096247" w:rsidRDefault="00EF486E" w:rsidP="0042717B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96247">
              <w:rPr>
                <w:rFonts w:ascii="Arial" w:hAnsi="Arial" w:cs="Arial"/>
                <w:b/>
                <w:sz w:val="20"/>
                <w:szCs w:val="20"/>
              </w:rPr>
              <w:t>Консервативная оцен</w:t>
            </w:r>
            <w:ins w:id="12" w:author="Eugene Zouev" w:date="2019-02-15T15:16:00Z">
              <w:r w:rsidR="00DF7AB1" w:rsidRPr="00DF7AB1">
                <w:rPr>
                  <w:rFonts w:ascii="Arial" w:hAnsi="Arial" w:cs="Arial"/>
                  <w:b/>
                  <w:sz w:val="20"/>
                  <w:szCs w:val="20"/>
                  <w:rPrChange w:id="13" w:author="Eugene Zouev" w:date="2019-02-15T15:16:00Z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rPrChange>
                </w:rPr>
                <w:t>-</w:t>
              </w:r>
            </w:ins>
            <w:r w:rsidRPr="00096247">
              <w:rPr>
                <w:rFonts w:ascii="Arial" w:hAnsi="Arial" w:cs="Arial"/>
                <w:b/>
                <w:sz w:val="20"/>
                <w:szCs w:val="20"/>
              </w:rPr>
              <w:t>ка</w:t>
            </w:r>
            <w:r w:rsidR="00096247" w:rsidRPr="00096247">
              <w:rPr>
                <w:rFonts w:ascii="Arial" w:hAnsi="Arial" w:cs="Arial"/>
                <w:b/>
                <w:sz w:val="20"/>
                <w:szCs w:val="20"/>
              </w:rPr>
              <w:t xml:space="preserve"> (по сравнению с использованием С++)</w:t>
            </w:r>
          </w:p>
        </w:tc>
        <w:tc>
          <w:tcPr>
            <w:tcW w:w="4387" w:type="dxa"/>
          </w:tcPr>
          <w:p w:rsidR="00EF486E" w:rsidRPr="00096247" w:rsidRDefault="00EF486E" w:rsidP="0042717B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96247">
              <w:rPr>
                <w:rFonts w:ascii="Arial" w:hAnsi="Arial" w:cs="Arial"/>
                <w:b/>
                <w:sz w:val="20"/>
                <w:szCs w:val="20"/>
              </w:rPr>
              <w:t>Свойства языка, за счёт которых преимущество будет достигнуто</w:t>
            </w:r>
          </w:p>
        </w:tc>
      </w:tr>
      <w:tr w:rsidR="00EF486E" w:rsidTr="00096247">
        <w:tc>
          <w:tcPr>
            <w:tcW w:w="2405" w:type="dxa"/>
          </w:tcPr>
          <w:p w:rsidR="00EF486E" w:rsidRDefault="00EF486E" w:rsidP="0042717B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Надежность разрабатываемого кода</w:t>
            </w:r>
          </w:p>
        </w:tc>
        <w:tc>
          <w:tcPr>
            <w:tcW w:w="2552" w:type="dxa"/>
          </w:tcPr>
          <w:p w:rsidR="00EF486E" w:rsidRDefault="00EF486E" w:rsidP="0042717B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 3-5 раз выше</w:t>
            </w:r>
          </w:p>
        </w:tc>
        <w:tc>
          <w:tcPr>
            <w:tcW w:w="4387" w:type="dxa"/>
          </w:tcPr>
          <w:p w:rsidR="00EF486E" w:rsidRPr="00096247" w:rsidRDefault="00EF486E" w:rsidP="00096247">
            <w:pPr>
              <w:pStyle w:val="Default"/>
              <w:numPr>
                <w:ilvl w:val="0"/>
                <w:numId w:val="4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>Предикаты:</w:t>
            </w:r>
            <w:r w:rsidR="00096247" w:rsidRPr="000962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6247">
              <w:rPr>
                <w:rFonts w:ascii="Arial" w:hAnsi="Arial" w:cs="Arial"/>
                <w:sz w:val="20"/>
                <w:szCs w:val="20"/>
              </w:rPr>
              <w:t>предусловия, постусловия,</w:t>
            </w:r>
            <w:r w:rsidR="00096247" w:rsidRPr="000962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6247">
              <w:rPr>
                <w:rFonts w:ascii="Arial" w:hAnsi="Arial" w:cs="Arial"/>
                <w:sz w:val="20"/>
                <w:szCs w:val="20"/>
              </w:rPr>
              <w:t>инварианты</w:t>
            </w:r>
            <w:r w:rsidR="00096247" w:rsidRPr="0009624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F486E" w:rsidRPr="00096247" w:rsidRDefault="00EF486E" w:rsidP="00096247">
            <w:pPr>
              <w:pStyle w:val="Default"/>
              <w:numPr>
                <w:ilvl w:val="0"/>
                <w:numId w:val="4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>Надежность сис</w:t>
            </w:r>
            <w:r w:rsidR="00D92FE0">
              <w:rPr>
                <w:rFonts w:ascii="Arial" w:hAnsi="Arial" w:cs="Arial"/>
                <w:sz w:val="20"/>
                <w:szCs w:val="20"/>
              </w:rPr>
              <w:t xml:space="preserve">темы типов: полная </w:t>
            </w:r>
            <w:r w:rsidR="00D92FE0">
              <w:rPr>
                <w:rFonts w:ascii="Arial" w:hAnsi="Arial" w:cs="Arial"/>
                <w:sz w:val="20"/>
                <w:szCs w:val="20"/>
              </w:rPr>
              <w:lastRenderedPageBreak/>
              <w:t>поддержка кон</w:t>
            </w:r>
            <w:r w:rsidRPr="00096247">
              <w:rPr>
                <w:rFonts w:ascii="Arial" w:hAnsi="Arial" w:cs="Arial"/>
                <w:sz w:val="20"/>
                <w:szCs w:val="20"/>
              </w:rPr>
              <w:t>фор</w:t>
            </w:r>
            <w:r w:rsidR="00096247" w:rsidRPr="00096247">
              <w:rPr>
                <w:rFonts w:ascii="Arial" w:hAnsi="Arial" w:cs="Arial"/>
                <w:sz w:val="20"/>
                <w:szCs w:val="20"/>
              </w:rPr>
              <w:t>м</w:t>
            </w:r>
            <w:r w:rsidRPr="00096247">
              <w:rPr>
                <w:rFonts w:ascii="Arial" w:hAnsi="Arial" w:cs="Arial"/>
                <w:sz w:val="20"/>
                <w:szCs w:val="20"/>
              </w:rPr>
              <w:t>ности и явных преобразований</w:t>
            </w:r>
          </w:p>
          <w:p w:rsidR="00EF486E" w:rsidRPr="00096247" w:rsidRDefault="00C0357D" w:rsidP="00096247">
            <w:pPr>
              <w:pStyle w:val="Default"/>
              <w:numPr>
                <w:ilvl w:val="0"/>
                <w:numId w:val="4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</w:t>
            </w:r>
            <w:r w:rsidR="00096247" w:rsidRPr="00096247">
              <w:rPr>
                <w:rFonts w:ascii="Arial" w:hAnsi="Arial" w:cs="Arial"/>
                <w:sz w:val="20"/>
                <w:szCs w:val="20"/>
              </w:rPr>
              <w:t>тсутствие нулевых указателей</w:t>
            </w:r>
            <w:r w:rsidR="00EF486E" w:rsidRPr="00096247">
              <w:rPr>
                <w:rFonts w:ascii="Arial" w:hAnsi="Arial" w:cs="Arial"/>
                <w:sz w:val="20"/>
                <w:szCs w:val="20"/>
              </w:rPr>
              <w:t xml:space="preserve"> и </w:t>
            </w:r>
            <w:r w:rsidR="00096247" w:rsidRPr="00096247">
              <w:rPr>
                <w:rFonts w:ascii="Arial" w:hAnsi="Arial" w:cs="Arial"/>
                <w:sz w:val="20"/>
                <w:szCs w:val="20"/>
              </w:rPr>
              <w:t>неинициализированных данных</w:t>
            </w:r>
          </w:p>
        </w:tc>
      </w:tr>
      <w:tr w:rsidR="00EF486E" w:rsidTr="00096247">
        <w:tc>
          <w:tcPr>
            <w:tcW w:w="2405" w:type="dxa"/>
          </w:tcPr>
          <w:p w:rsidR="00EF486E" w:rsidRPr="00096247" w:rsidRDefault="00096247" w:rsidP="00096247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096247">
              <w:rPr>
                <w:rFonts w:ascii="Arial" w:hAnsi="Arial" w:cs="Arial"/>
                <w:bCs/>
                <w:sz w:val="24"/>
                <w:szCs w:val="24"/>
              </w:rPr>
              <w:lastRenderedPageBreak/>
              <w:t>Стоимость разработки и поддержки ПО</w:t>
            </w:r>
          </w:p>
        </w:tc>
        <w:tc>
          <w:tcPr>
            <w:tcW w:w="2552" w:type="dxa"/>
          </w:tcPr>
          <w:p w:rsidR="00EF486E" w:rsidRPr="00096247" w:rsidRDefault="00096247" w:rsidP="0042717B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096247">
              <w:rPr>
                <w:rFonts w:ascii="Arial" w:hAnsi="Arial" w:cs="Arial"/>
                <w:bCs/>
                <w:sz w:val="24"/>
                <w:szCs w:val="24"/>
              </w:rPr>
              <w:t>В 3-5раз ниже</w:t>
            </w:r>
          </w:p>
        </w:tc>
        <w:tc>
          <w:tcPr>
            <w:tcW w:w="4387" w:type="dxa"/>
          </w:tcPr>
          <w:p w:rsidR="00096247" w:rsidRPr="00096247" w:rsidRDefault="00096247" w:rsidP="00096247">
            <w:pPr>
              <w:pStyle w:val="Default"/>
              <w:numPr>
                <w:ilvl w:val="0"/>
                <w:numId w:val="5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 xml:space="preserve">Множественное наследование с </w:t>
            </w:r>
            <w:r w:rsidR="00C0357D">
              <w:rPr>
                <w:rFonts w:ascii="Arial" w:hAnsi="Arial" w:cs="Arial"/>
                <w:sz w:val="20"/>
                <w:szCs w:val="20"/>
              </w:rPr>
              <w:t>эффективным</w:t>
            </w:r>
            <w:r w:rsidRPr="000962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357D">
              <w:rPr>
                <w:rFonts w:ascii="Arial" w:hAnsi="Arial" w:cs="Arial"/>
                <w:sz w:val="20"/>
                <w:szCs w:val="20"/>
              </w:rPr>
              <w:t>раз</w:t>
            </w:r>
            <w:r w:rsidRPr="00096247">
              <w:rPr>
                <w:rFonts w:ascii="Arial" w:hAnsi="Arial" w:cs="Arial"/>
                <w:sz w:val="20"/>
                <w:szCs w:val="20"/>
              </w:rPr>
              <w:t>решением конфликтов.</w:t>
            </w:r>
          </w:p>
          <w:p w:rsidR="00096247" w:rsidRPr="00096247" w:rsidRDefault="00096247" w:rsidP="00096247">
            <w:pPr>
              <w:pStyle w:val="Default"/>
              <w:numPr>
                <w:ilvl w:val="0"/>
                <w:numId w:val="5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>Безопасное взаимодействие</w:t>
            </w:r>
            <w:r w:rsidR="00C0357D">
              <w:rPr>
                <w:rFonts w:ascii="Arial" w:hAnsi="Arial" w:cs="Arial"/>
                <w:sz w:val="20"/>
                <w:szCs w:val="20"/>
              </w:rPr>
              <w:br/>
            </w:r>
            <w:r w:rsidRPr="00096247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C0357D">
              <w:rPr>
                <w:rFonts w:ascii="Arial" w:hAnsi="Arial" w:cs="Arial"/>
                <w:sz w:val="20"/>
                <w:szCs w:val="20"/>
              </w:rPr>
              <w:t>существующими</w:t>
            </w:r>
            <w:r w:rsidRPr="00096247">
              <w:rPr>
                <w:rFonts w:ascii="Arial" w:hAnsi="Arial" w:cs="Arial"/>
                <w:sz w:val="20"/>
                <w:szCs w:val="20"/>
              </w:rPr>
              <w:t xml:space="preserve"> программными компонентами.</w:t>
            </w:r>
          </w:p>
          <w:p w:rsidR="00EF486E" w:rsidRPr="00096247" w:rsidRDefault="00096247" w:rsidP="00096247">
            <w:pPr>
              <w:pStyle w:val="Default"/>
              <w:numPr>
                <w:ilvl w:val="0"/>
                <w:numId w:val="5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>П</w:t>
            </w:r>
            <w:r w:rsidR="00D92FE0">
              <w:rPr>
                <w:rFonts w:ascii="Arial" w:hAnsi="Arial" w:cs="Arial"/>
                <w:sz w:val="20"/>
                <w:szCs w:val="20"/>
              </w:rPr>
              <w:t>оддержка процедурного</w:t>
            </w:r>
            <w:r w:rsidRPr="00096247">
              <w:rPr>
                <w:rFonts w:ascii="Arial" w:hAnsi="Arial" w:cs="Arial"/>
                <w:sz w:val="20"/>
                <w:szCs w:val="20"/>
              </w:rPr>
              <w:t>, объектно-ориентированно</w:t>
            </w:r>
            <w:r w:rsidR="00D92FE0">
              <w:rPr>
                <w:rFonts w:ascii="Arial" w:hAnsi="Arial" w:cs="Arial"/>
                <w:sz w:val="20"/>
                <w:szCs w:val="20"/>
              </w:rPr>
              <w:t>го, функционального и параллельного программирования</w:t>
            </w:r>
            <w:r w:rsidRPr="0009624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486E" w:rsidTr="00096247">
        <w:tc>
          <w:tcPr>
            <w:tcW w:w="2405" w:type="dxa"/>
          </w:tcPr>
          <w:p w:rsidR="00EF486E" w:rsidRPr="00096247" w:rsidRDefault="00096247" w:rsidP="00096247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096247">
              <w:rPr>
                <w:rFonts w:ascii="Arial" w:hAnsi="Arial" w:cs="Arial"/>
                <w:bCs/>
                <w:sz w:val="24"/>
                <w:szCs w:val="24"/>
              </w:rPr>
              <w:t>Производитель</w:t>
            </w:r>
            <w:r w:rsidR="00063713">
              <w:rPr>
                <w:rFonts w:ascii="Arial" w:hAnsi="Arial" w:cs="Arial"/>
                <w:bCs/>
                <w:sz w:val="24"/>
                <w:szCs w:val="24"/>
              </w:rPr>
              <w:t>-</w:t>
            </w:r>
            <w:r w:rsidRPr="00096247">
              <w:rPr>
                <w:rFonts w:ascii="Arial" w:hAnsi="Arial" w:cs="Arial"/>
                <w:bCs/>
                <w:sz w:val="24"/>
                <w:szCs w:val="24"/>
              </w:rPr>
              <w:t>ность создаваемого ПО</w:t>
            </w:r>
          </w:p>
        </w:tc>
        <w:tc>
          <w:tcPr>
            <w:tcW w:w="2552" w:type="dxa"/>
          </w:tcPr>
          <w:p w:rsidR="00EF486E" w:rsidRPr="00096247" w:rsidRDefault="004C2B36" w:rsidP="0042717B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Н</w:t>
            </w:r>
            <w:r w:rsidR="00096247" w:rsidRPr="00096247">
              <w:rPr>
                <w:rFonts w:ascii="Arial" w:hAnsi="Arial" w:cs="Arial"/>
                <w:bCs/>
                <w:sz w:val="24"/>
                <w:szCs w:val="24"/>
              </w:rPr>
              <w:t>е хуже C++</w:t>
            </w:r>
          </w:p>
        </w:tc>
        <w:tc>
          <w:tcPr>
            <w:tcW w:w="4387" w:type="dxa"/>
          </w:tcPr>
          <w:p w:rsidR="00096247" w:rsidRPr="00096247" w:rsidRDefault="00096247" w:rsidP="00096247">
            <w:pPr>
              <w:pStyle w:val="Default"/>
              <w:numPr>
                <w:ilvl w:val="0"/>
                <w:numId w:val="6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>Языково-зависимые высокоуровневые оптимизации.</w:t>
            </w:r>
          </w:p>
          <w:p w:rsidR="00096247" w:rsidRPr="00096247" w:rsidRDefault="00096247" w:rsidP="00096247">
            <w:pPr>
              <w:pStyle w:val="Default"/>
              <w:numPr>
                <w:ilvl w:val="0"/>
                <w:numId w:val="6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>Оптимизации на стадии генерации кода (с использованием возможностей платформ класса LLVM).</w:t>
            </w:r>
          </w:p>
          <w:p w:rsidR="00EF486E" w:rsidRPr="00096247" w:rsidRDefault="00096247" w:rsidP="00096247">
            <w:pPr>
              <w:pStyle w:val="Default"/>
              <w:numPr>
                <w:ilvl w:val="0"/>
                <w:numId w:val="6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>Оптимизации времени выполнения.</w:t>
            </w:r>
          </w:p>
        </w:tc>
      </w:tr>
      <w:tr w:rsidR="00EF486E" w:rsidTr="00096247">
        <w:tc>
          <w:tcPr>
            <w:tcW w:w="2405" w:type="dxa"/>
          </w:tcPr>
          <w:p w:rsidR="00EF486E" w:rsidRPr="00096247" w:rsidRDefault="00096247" w:rsidP="00096247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096247">
              <w:rPr>
                <w:rFonts w:ascii="Arial" w:hAnsi="Arial" w:cs="Arial"/>
                <w:bCs/>
                <w:sz w:val="24"/>
                <w:szCs w:val="24"/>
              </w:rPr>
              <w:t>Сложность параллельного программирования</w:t>
            </w:r>
          </w:p>
        </w:tc>
        <w:tc>
          <w:tcPr>
            <w:tcW w:w="2552" w:type="dxa"/>
          </w:tcPr>
          <w:p w:rsidR="00EF486E" w:rsidRPr="00096247" w:rsidRDefault="00096247" w:rsidP="0042717B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096247">
              <w:rPr>
                <w:rFonts w:ascii="Arial" w:hAnsi="Arial" w:cs="Arial"/>
                <w:bCs/>
                <w:sz w:val="24"/>
                <w:szCs w:val="24"/>
              </w:rPr>
              <w:t>В 3-5раз меньше</w:t>
            </w:r>
          </w:p>
        </w:tc>
        <w:tc>
          <w:tcPr>
            <w:tcW w:w="4387" w:type="dxa"/>
          </w:tcPr>
          <w:p w:rsidR="00096247" w:rsidRPr="00096247" w:rsidRDefault="00096247" w:rsidP="00096247">
            <w:pPr>
              <w:pStyle w:val="Default"/>
              <w:numPr>
                <w:ilvl w:val="0"/>
                <w:numId w:val="7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 xml:space="preserve">Явный параллелизм </w:t>
            </w:r>
            <w:r w:rsidR="00C0357D">
              <w:rPr>
                <w:rFonts w:ascii="Arial" w:hAnsi="Arial" w:cs="Arial"/>
                <w:sz w:val="20"/>
                <w:szCs w:val="20"/>
              </w:rPr>
              <w:t>на уровне входного языка</w:t>
            </w:r>
            <w:r w:rsidR="00D92FE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096247">
              <w:rPr>
                <w:rFonts w:ascii="Arial" w:hAnsi="Arial" w:cs="Arial"/>
                <w:sz w:val="20"/>
                <w:szCs w:val="20"/>
              </w:rPr>
              <w:t>несколько простых принципов и одно дополнительное служебное слово.</w:t>
            </w:r>
          </w:p>
          <w:p w:rsidR="00EF486E" w:rsidRPr="00096247" w:rsidRDefault="00096247" w:rsidP="00096247">
            <w:pPr>
              <w:pStyle w:val="Default"/>
              <w:numPr>
                <w:ilvl w:val="0"/>
                <w:numId w:val="7"/>
              </w:numPr>
              <w:spacing w:after="120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096247">
              <w:rPr>
                <w:rFonts w:ascii="Arial" w:hAnsi="Arial" w:cs="Arial"/>
                <w:sz w:val="20"/>
                <w:szCs w:val="20"/>
              </w:rPr>
              <w:t>Автоматический параллелизм для тел подпрограмм.</w:t>
            </w:r>
          </w:p>
        </w:tc>
      </w:tr>
    </w:tbl>
    <w:p w:rsidR="00096247" w:rsidRDefault="00096247" w:rsidP="0042717B">
      <w:pPr>
        <w:shd w:val="clear" w:color="auto" w:fill="FFFFFF"/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42717B" w:rsidRPr="00EF60A3" w:rsidRDefault="0042717B" w:rsidP="00A91F61">
      <w:pPr>
        <w:shd w:val="clear" w:color="auto" w:fill="FFFFFF"/>
        <w:rPr>
          <w:rFonts w:ascii="Arial" w:hAnsi="Arial" w:cs="Arial"/>
          <w:b/>
          <w:sz w:val="24"/>
          <w:szCs w:val="24"/>
        </w:rPr>
      </w:pPr>
      <w:r w:rsidRPr="00EF60A3">
        <w:rPr>
          <w:rFonts w:ascii="Arial" w:hAnsi="Arial" w:cs="Arial"/>
          <w:b/>
          <w:sz w:val="24"/>
          <w:szCs w:val="24"/>
        </w:rPr>
        <w:t xml:space="preserve">Язык программирования </w:t>
      </w:r>
      <w:r w:rsidRPr="00EF60A3">
        <w:rPr>
          <w:rFonts w:ascii="Arial" w:hAnsi="Arial" w:cs="Arial"/>
          <w:b/>
          <w:sz w:val="24"/>
          <w:szCs w:val="24"/>
          <w:lang w:val="en-US"/>
        </w:rPr>
        <w:t>SLang</w:t>
      </w:r>
      <w:r w:rsidRPr="00EF60A3">
        <w:rPr>
          <w:rFonts w:ascii="Arial" w:hAnsi="Arial" w:cs="Arial"/>
          <w:b/>
          <w:sz w:val="24"/>
          <w:szCs w:val="24"/>
        </w:rPr>
        <w:t>: общее описание</w:t>
      </w:r>
    </w:p>
    <w:p w:rsidR="00EF486E" w:rsidRPr="00EF486E" w:rsidRDefault="00EF486E" w:rsidP="00A91F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Ниже приводится список основных свойств языка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EF486E">
        <w:rPr>
          <w:rFonts w:ascii="Arial" w:hAnsi="Arial" w:cs="Arial"/>
          <w:sz w:val="24"/>
          <w:szCs w:val="24"/>
        </w:rPr>
        <w:t>, проектируемого в рамках одноименного проекта:</w:t>
      </w:r>
    </w:p>
    <w:p w:rsidR="0042717B" w:rsidRDefault="00AF692A" w:rsidP="00A91F61">
      <w:pPr>
        <w:pStyle w:val="a5"/>
        <w:numPr>
          <w:ilvl w:val="0"/>
          <w:numId w:val="2"/>
        </w:numPr>
        <w:shd w:val="clear" w:color="auto" w:fill="FFFFFF"/>
        <w:ind w:left="709" w:hanging="425"/>
        <w:contextualSpacing w:val="0"/>
        <w:rPr>
          <w:rFonts w:ascii="Arial" w:hAnsi="Arial" w:cs="Arial"/>
          <w:sz w:val="24"/>
          <w:szCs w:val="24"/>
        </w:rPr>
      </w:pPr>
      <w:r w:rsidRPr="00AF692A">
        <w:rPr>
          <w:rFonts w:ascii="Arial" w:hAnsi="Arial" w:cs="Arial"/>
          <w:sz w:val="24"/>
          <w:szCs w:val="24"/>
        </w:rPr>
        <w:t xml:space="preserve">Строгая типизация с продвинутой поддержкой </w:t>
      </w:r>
      <w:r>
        <w:rPr>
          <w:rFonts w:ascii="Arial" w:hAnsi="Arial" w:cs="Arial"/>
          <w:sz w:val="24"/>
          <w:szCs w:val="24"/>
        </w:rPr>
        <w:t xml:space="preserve">механизма </w:t>
      </w:r>
      <w:r w:rsidRPr="00AF692A">
        <w:rPr>
          <w:rFonts w:ascii="Arial" w:hAnsi="Arial" w:cs="Arial"/>
          <w:sz w:val="24"/>
          <w:szCs w:val="24"/>
        </w:rPr>
        <w:t>выведения типов на этапе компиляции</w:t>
      </w:r>
      <w:r>
        <w:rPr>
          <w:rFonts w:ascii="Arial" w:hAnsi="Arial" w:cs="Arial"/>
          <w:sz w:val="24"/>
          <w:szCs w:val="24"/>
        </w:rPr>
        <w:t>.</w:t>
      </w:r>
    </w:p>
    <w:p w:rsidR="00AF692A" w:rsidRDefault="00AF692A" w:rsidP="00A91F61">
      <w:pPr>
        <w:pStyle w:val="a5"/>
        <w:numPr>
          <w:ilvl w:val="0"/>
          <w:numId w:val="2"/>
        </w:numPr>
        <w:shd w:val="clear" w:color="auto" w:fill="FFFFFF"/>
        <w:ind w:left="709" w:hanging="425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Непротиворечивая семантика и ясный синтаксис языка.</w:t>
      </w:r>
    </w:p>
    <w:p w:rsidR="00AF692A" w:rsidRPr="00AF692A" w:rsidRDefault="00AF692A" w:rsidP="00A91F61">
      <w:pPr>
        <w:pStyle w:val="a5"/>
        <w:numPr>
          <w:ilvl w:val="0"/>
          <w:numId w:val="2"/>
        </w:numPr>
        <w:shd w:val="clear" w:color="auto" w:fill="FFFFFF"/>
        <w:ind w:left="709" w:hanging="425"/>
        <w:contextualSpacing w:val="0"/>
        <w:rPr>
          <w:rFonts w:ascii="Arial" w:hAnsi="Arial" w:cs="Arial"/>
          <w:sz w:val="24"/>
          <w:szCs w:val="24"/>
        </w:rPr>
      </w:pPr>
      <w:r w:rsidRPr="00AF692A">
        <w:rPr>
          <w:rFonts w:ascii="Arial" w:hAnsi="Arial" w:cs="Arial"/>
          <w:bCs/>
          <w:sz w:val="24"/>
          <w:szCs w:val="24"/>
        </w:rPr>
        <w:t>Автоматическое управление памятью</w:t>
      </w:r>
      <w:r>
        <w:rPr>
          <w:rFonts w:ascii="Arial" w:hAnsi="Arial" w:cs="Arial"/>
          <w:bCs/>
          <w:sz w:val="24"/>
          <w:szCs w:val="24"/>
        </w:rPr>
        <w:t>.</w:t>
      </w:r>
    </w:p>
    <w:p w:rsidR="00AF692A" w:rsidRPr="00AF692A" w:rsidRDefault="00AF692A" w:rsidP="00A91F61">
      <w:pPr>
        <w:pStyle w:val="a5"/>
        <w:numPr>
          <w:ilvl w:val="0"/>
          <w:numId w:val="2"/>
        </w:numPr>
        <w:shd w:val="clear" w:color="auto" w:fill="FFFFFF"/>
        <w:ind w:left="709" w:hanging="425"/>
        <w:contextualSpacing w:val="0"/>
        <w:rPr>
          <w:rFonts w:ascii="Arial" w:hAnsi="Arial" w:cs="Arial"/>
          <w:sz w:val="24"/>
          <w:szCs w:val="24"/>
        </w:rPr>
      </w:pPr>
      <w:r w:rsidRPr="00AF692A">
        <w:rPr>
          <w:rFonts w:ascii="Arial" w:hAnsi="Arial" w:cs="Arial"/>
          <w:bCs/>
          <w:sz w:val="24"/>
          <w:szCs w:val="24"/>
        </w:rPr>
        <w:t>Многоуровневый, безопасный и простой в использовании параллелизм</w:t>
      </w:r>
      <w:r>
        <w:rPr>
          <w:rFonts w:ascii="Arial" w:hAnsi="Arial" w:cs="Arial"/>
          <w:bCs/>
          <w:sz w:val="24"/>
          <w:szCs w:val="24"/>
        </w:rPr>
        <w:t>.</w:t>
      </w:r>
    </w:p>
    <w:p w:rsidR="00AF692A" w:rsidRPr="00AF692A" w:rsidRDefault="00AF692A" w:rsidP="00A91F61">
      <w:pPr>
        <w:pStyle w:val="a5"/>
        <w:numPr>
          <w:ilvl w:val="0"/>
          <w:numId w:val="2"/>
        </w:numPr>
        <w:shd w:val="clear" w:color="auto" w:fill="FFFFFF"/>
        <w:ind w:left="709" w:hanging="425"/>
        <w:contextualSpacing w:val="0"/>
        <w:rPr>
          <w:rFonts w:ascii="Arial" w:hAnsi="Arial" w:cs="Arial"/>
          <w:sz w:val="24"/>
          <w:szCs w:val="24"/>
        </w:rPr>
      </w:pPr>
      <w:r w:rsidRPr="00AF692A">
        <w:rPr>
          <w:rFonts w:ascii="Arial" w:hAnsi="Arial" w:cs="Arial"/>
          <w:bCs/>
          <w:sz w:val="24"/>
          <w:szCs w:val="24"/>
        </w:rPr>
        <w:t>Возможности для оптимизации программ</w:t>
      </w:r>
      <w:r>
        <w:rPr>
          <w:rFonts w:ascii="Arial" w:hAnsi="Arial" w:cs="Arial"/>
          <w:bCs/>
          <w:sz w:val="24"/>
          <w:szCs w:val="24"/>
        </w:rPr>
        <w:t>.</w:t>
      </w:r>
    </w:p>
    <w:p w:rsidR="00AF692A" w:rsidRDefault="00AF692A" w:rsidP="00A91F61">
      <w:pPr>
        <w:pStyle w:val="a5"/>
        <w:numPr>
          <w:ilvl w:val="0"/>
          <w:numId w:val="2"/>
        </w:numPr>
        <w:shd w:val="clear" w:color="auto" w:fill="FFFFFF"/>
        <w:ind w:left="709" w:hanging="425"/>
        <w:contextualSpacing w:val="0"/>
        <w:rPr>
          <w:rFonts w:ascii="Arial" w:hAnsi="Arial" w:cs="Arial"/>
          <w:sz w:val="24"/>
          <w:szCs w:val="24"/>
        </w:rPr>
      </w:pPr>
      <w:r w:rsidRPr="00AF692A">
        <w:rPr>
          <w:rFonts w:ascii="Arial" w:hAnsi="Arial" w:cs="Arial"/>
          <w:sz w:val="24"/>
          <w:szCs w:val="24"/>
        </w:rPr>
        <w:t>Защитное программирования с предикатами и поддержка автоматической верификации.</w:t>
      </w:r>
    </w:p>
    <w:p w:rsidR="00EF486E" w:rsidRPr="00AF692A" w:rsidRDefault="00EF486E" w:rsidP="00A91F61">
      <w:pPr>
        <w:pStyle w:val="a5"/>
        <w:numPr>
          <w:ilvl w:val="0"/>
          <w:numId w:val="2"/>
        </w:numPr>
        <w:shd w:val="clear" w:color="auto" w:fill="FFFFFF"/>
        <w:ind w:left="709" w:hanging="425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Типовая безопасность; контроль неинициализированных объектов.</w:t>
      </w:r>
    </w:p>
    <w:p w:rsidR="00AF692A" w:rsidRPr="00AF692A" w:rsidRDefault="00AF692A" w:rsidP="00A91F61">
      <w:pPr>
        <w:pStyle w:val="a5"/>
        <w:numPr>
          <w:ilvl w:val="0"/>
          <w:numId w:val="2"/>
        </w:numPr>
        <w:shd w:val="clear" w:color="auto" w:fill="FFFFFF"/>
        <w:ind w:left="709" w:hanging="425"/>
        <w:contextualSpacing w:val="0"/>
        <w:rPr>
          <w:rFonts w:ascii="Arial" w:hAnsi="Arial" w:cs="Arial"/>
          <w:sz w:val="24"/>
          <w:szCs w:val="24"/>
        </w:rPr>
      </w:pPr>
      <w:r w:rsidRPr="00AF692A">
        <w:rPr>
          <w:rFonts w:ascii="Arial" w:hAnsi="Arial" w:cs="Arial"/>
          <w:bCs/>
          <w:sz w:val="24"/>
          <w:szCs w:val="24"/>
        </w:rPr>
        <w:t>Поддержка параметризации разных видов</w:t>
      </w:r>
      <w:r>
        <w:rPr>
          <w:rFonts w:ascii="Arial" w:hAnsi="Arial" w:cs="Arial"/>
          <w:bCs/>
          <w:sz w:val="24"/>
          <w:szCs w:val="24"/>
        </w:rPr>
        <w:t>.</w:t>
      </w:r>
    </w:p>
    <w:p w:rsidR="00AF692A" w:rsidRPr="00AF692A" w:rsidRDefault="00AF692A" w:rsidP="00A91F61">
      <w:pPr>
        <w:pStyle w:val="a5"/>
        <w:numPr>
          <w:ilvl w:val="0"/>
          <w:numId w:val="2"/>
        </w:numPr>
        <w:shd w:val="clear" w:color="auto" w:fill="FFFFFF"/>
        <w:ind w:left="714" w:hanging="434"/>
        <w:contextualSpacing w:val="0"/>
        <w:rPr>
          <w:rFonts w:ascii="Arial" w:hAnsi="Arial" w:cs="Arial"/>
          <w:sz w:val="24"/>
          <w:szCs w:val="24"/>
        </w:rPr>
      </w:pPr>
      <w:r w:rsidRPr="00AF692A">
        <w:rPr>
          <w:rFonts w:ascii="Arial" w:hAnsi="Arial" w:cs="Arial"/>
          <w:bCs/>
          <w:sz w:val="24"/>
          <w:szCs w:val="24"/>
        </w:rPr>
        <w:t xml:space="preserve">Оригинальный подход к модульности </w:t>
      </w:r>
      <w:r>
        <w:rPr>
          <w:rFonts w:ascii="Arial" w:hAnsi="Arial" w:cs="Arial"/>
          <w:bCs/>
          <w:sz w:val="24"/>
          <w:szCs w:val="24"/>
        </w:rPr>
        <w:t xml:space="preserve">– </w:t>
      </w:r>
      <w:r w:rsidRPr="00AF692A">
        <w:rPr>
          <w:rFonts w:ascii="Arial" w:hAnsi="Arial" w:cs="Arial"/>
          <w:bCs/>
          <w:sz w:val="24"/>
          <w:szCs w:val="24"/>
        </w:rPr>
        <w:t>контейнеры</w:t>
      </w:r>
      <w:r>
        <w:rPr>
          <w:rFonts w:ascii="Arial" w:hAnsi="Arial" w:cs="Arial"/>
          <w:bCs/>
          <w:sz w:val="24"/>
          <w:szCs w:val="24"/>
        </w:rPr>
        <w:t>.</w:t>
      </w:r>
    </w:p>
    <w:p w:rsidR="006049A3" w:rsidRDefault="005C2A89" w:rsidP="00A91F61">
      <w:pPr>
        <w:shd w:val="clear" w:color="auto" w:fill="FFFFFF"/>
        <w:rPr>
          <w:ins w:id="14" w:author="Eugene Zouev" w:date="2019-02-15T15:17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Более подробное описание основных свойств и особенностей языка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5C2A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приводится в Приложении.</w:t>
      </w:r>
    </w:p>
    <w:p w:rsidR="00DF7AB1" w:rsidRPr="005C2A89" w:rsidRDefault="00DF7AB1" w:rsidP="00A91F61">
      <w:pPr>
        <w:shd w:val="clear" w:color="auto" w:fill="FFFFFF"/>
        <w:rPr>
          <w:rFonts w:ascii="Arial" w:hAnsi="Arial" w:cs="Arial"/>
          <w:sz w:val="24"/>
          <w:szCs w:val="24"/>
        </w:rPr>
      </w:pPr>
    </w:p>
    <w:p w:rsidR="00367616" w:rsidRDefault="00367616" w:rsidP="00A91F61">
      <w:pPr>
        <w:shd w:val="clear" w:color="auto" w:fill="FFFF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Экосистема </w:t>
      </w:r>
      <w:r w:rsidR="00075427">
        <w:rPr>
          <w:rFonts w:ascii="Arial" w:hAnsi="Arial" w:cs="Arial"/>
          <w:b/>
          <w:sz w:val="24"/>
          <w:szCs w:val="24"/>
        </w:rPr>
        <w:t xml:space="preserve">языка </w:t>
      </w:r>
      <w:r>
        <w:rPr>
          <w:rFonts w:ascii="Arial" w:hAnsi="Arial" w:cs="Arial"/>
          <w:b/>
          <w:sz w:val="24"/>
          <w:szCs w:val="24"/>
          <w:lang w:val="en-US"/>
        </w:rPr>
        <w:t>SLang</w:t>
      </w:r>
      <w:r w:rsidRPr="00367616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дорожная карта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1418"/>
        <w:gridCol w:w="3395"/>
      </w:tblGrid>
      <w:tr w:rsidR="007E082C" w:rsidRPr="00634B03" w:rsidTr="000A2A67">
        <w:tc>
          <w:tcPr>
            <w:tcW w:w="846" w:type="dxa"/>
          </w:tcPr>
          <w:p w:rsidR="007E082C" w:rsidRPr="00634B03" w:rsidRDefault="007E082C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 w:rsidRPr="00634B03">
              <w:rPr>
                <w:rFonts w:ascii="Arial" w:hAnsi="Arial" w:cs="Arial"/>
                <w:b/>
              </w:rPr>
              <w:t>Квар</w:t>
            </w:r>
            <w:r w:rsidR="000A2A67">
              <w:rPr>
                <w:rFonts w:ascii="Arial" w:hAnsi="Arial" w:cs="Arial"/>
                <w:b/>
              </w:rPr>
              <w:t>-</w:t>
            </w:r>
            <w:r w:rsidR="000A2A67">
              <w:rPr>
                <w:rFonts w:ascii="Arial" w:hAnsi="Arial" w:cs="Arial"/>
                <w:b/>
              </w:rPr>
              <w:br/>
            </w:r>
            <w:r w:rsidRPr="00634B03">
              <w:rPr>
                <w:rFonts w:ascii="Arial" w:hAnsi="Arial" w:cs="Arial"/>
                <w:b/>
              </w:rPr>
              <w:t>тал</w:t>
            </w:r>
          </w:p>
        </w:tc>
        <w:tc>
          <w:tcPr>
            <w:tcW w:w="3685" w:type="dxa"/>
          </w:tcPr>
          <w:p w:rsidR="007E082C" w:rsidRPr="00634B03" w:rsidRDefault="007E082C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 w:rsidRPr="00634B03">
              <w:rPr>
                <w:rFonts w:ascii="Arial" w:hAnsi="Arial" w:cs="Arial"/>
                <w:b/>
              </w:rPr>
              <w:t>Содержание этапа</w:t>
            </w:r>
          </w:p>
        </w:tc>
        <w:tc>
          <w:tcPr>
            <w:tcW w:w="1418" w:type="dxa"/>
          </w:tcPr>
          <w:p w:rsidR="007E082C" w:rsidRPr="00634B03" w:rsidRDefault="007E082C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 w:rsidRPr="00634B03">
              <w:rPr>
                <w:rFonts w:ascii="Arial" w:hAnsi="Arial" w:cs="Arial"/>
                <w:b/>
              </w:rPr>
              <w:t>Трудо-</w:t>
            </w:r>
            <w:r w:rsidRPr="00634B03">
              <w:rPr>
                <w:rFonts w:ascii="Arial" w:hAnsi="Arial" w:cs="Arial"/>
                <w:b/>
              </w:rPr>
              <w:br/>
              <w:t>затраты</w:t>
            </w:r>
          </w:p>
        </w:tc>
        <w:tc>
          <w:tcPr>
            <w:tcW w:w="3395" w:type="dxa"/>
          </w:tcPr>
          <w:p w:rsidR="007E082C" w:rsidRPr="00634B03" w:rsidRDefault="007E082C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 w:rsidRPr="00634B03">
              <w:rPr>
                <w:rFonts w:ascii="Arial" w:hAnsi="Arial" w:cs="Arial"/>
                <w:b/>
              </w:rPr>
              <w:t>Результат этапа</w:t>
            </w:r>
          </w:p>
        </w:tc>
      </w:tr>
      <w:tr w:rsidR="00634B03" w:rsidRPr="00634B03" w:rsidTr="00C02B2A">
        <w:tc>
          <w:tcPr>
            <w:tcW w:w="9344" w:type="dxa"/>
            <w:gridSpan w:val="4"/>
          </w:tcPr>
          <w:p w:rsidR="00634B03" w:rsidRPr="00634B03" w:rsidRDefault="00634B03" w:rsidP="00634B03">
            <w:pPr>
              <w:shd w:val="clear" w:color="auto" w:fill="FFFFFF"/>
              <w:spacing w:after="80" w:line="240" w:lineRule="auto"/>
              <w:jc w:val="center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  <w:b/>
              </w:rPr>
              <w:t>Фаза 1. Анализ и эскизное проектирование</w:t>
            </w:r>
          </w:p>
        </w:tc>
      </w:tr>
      <w:tr w:rsidR="007E082C" w:rsidRPr="00634B03" w:rsidTr="000A2A67">
        <w:tc>
          <w:tcPr>
            <w:tcW w:w="846" w:type="dxa"/>
          </w:tcPr>
          <w:p w:rsidR="007E082C" w:rsidRPr="00634B03" w:rsidRDefault="007E082C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 w:rsidRPr="00634B0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685" w:type="dxa"/>
          </w:tcPr>
          <w:p w:rsidR="007E082C" w:rsidRPr="00634B03" w:rsidRDefault="007E082C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>- Проектирование языка</w:t>
            </w:r>
            <w:r w:rsidR="006C3EED">
              <w:rPr>
                <w:rFonts w:ascii="Arial" w:hAnsi="Arial" w:cs="Arial"/>
              </w:rPr>
              <w:t>.</w:t>
            </w:r>
          </w:p>
          <w:p w:rsidR="007E082C" w:rsidRPr="00634B03" w:rsidRDefault="007E082C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>- Проектирование стандартной библиотеки</w:t>
            </w:r>
            <w:r w:rsidR="006C3EED">
              <w:rPr>
                <w:rFonts w:ascii="Arial" w:hAnsi="Arial" w:cs="Arial"/>
              </w:rPr>
              <w:t>.</w:t>
            </w:r>
          </w:p>
          <w:p w:rsidR="007E082C" w:rsidRPr="00634B03" w:rsidRDefault="007E082C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>- Проектирование общей конфи</w:t>
            </w:r>
            <w:r w:rsidR="00EC63FD">
              <w:rPr>
                <w:rFonts w:ascii="Arial" w:hAnsi="Arial" w:cs="Arial"/>
              </w:rPr>
              <w:t>-</w:t>
            </w:r>
            <w:r w:rsidRPr="00634B03">
              <w:rPr>
                <w:rFonts w:ascii="Arial" w:hAnsi="Arial" w:cs="Arial"/>
              </w:rPr>
              <w:t>гурации системы программиро</w:t>
            </w:r>
            <w:r w:rsidR="00EC63FD">
              <w:rPr>
                <w:rFonts w:ascii="Arial" w:hAnsi="Arial" w:cs="Arial"/>
              </w:rPr>
              <w:t>-</w:t>
            </w:r>
            <w:r w:rsidRPr="00634B03">
              <w:rPr>
                <w:rFonts w:ascii="Arial" w:hAnsi="Arial" w:cs="Arial"/>
              </w:rPr>
              <w:t>вания</w:t>
            </w:r>
            <w:r w:rsidR="006C3EED">
              <w:rPr>
                <w:rFonts w:ascii="Arial" w:hAnsi="Arial" w:cs="Arial"/>
              </w:rPr>
              <w:t>.</w:t>
            </w:r>
          </w:p>
          <w:p w:rsidR="007E082C" w:rsidRDefault="007E082C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>- Анализ потенциальных целе</w:t>
            </w:r>
            <w:r w:rsidR="00EC63FD">
              <w:rPr>
                <w:rFonts w:ascii="Arial" w:hAnsi="Arial" w:cs="Arial"/>
              </w:rPr>
              <w:t>-</w:t>
            </w:r>
            <w:r w:rsidRPr="00634B03">
              <w:rPr>
                <w:rFonts w:ascii="Arial" w:hAnsi="Arial" w:cs="Arial"/>
              </w:rPr>
              <w:t>вых аппаратных платформ</w:t>
            </w:r>
            <w:r w:rsidR="006C3EED">
              <w:rPr>
                <w:rFonts w:ascii="Arial" w:hAnsi="Arial" w:cs="Arial"/>
              </w:rPr>
              <w:t>.</w:t>
            </w:r>
          </w:p>
          <w:p w:rsidR="006C3EED" w:rsidRDefault="006C3EED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Анализ существующих интегри</w:t>
            </w:r>
            <w:r w:rsidR="00EC63F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рованных сред на предмет их использования в системе программирования.</w:t>
            </w:r>
          </w:p>
          <w:p w:rsidR="006C3EED" w:rsidRPr="00634B03" w:rsidRDefault="006C3EED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- Разработка детального плана реализации проекта.</w:t>
            </w:r>
          </w:p>
        </w:tc>
        <w:tc>
          <w:tcPr>
            <w:tcW w:w="1418" w:type="dxa"/>
          </w:tcPr>
          <w:p w:rsidR="007E082C" w:rsidRPr="006C3EED" w:rsidRDefault="00965E70">
            <w:pPr>
              <w:spacing w:after="80" w:line="240" w:lineRule="auto"/>
              <w:rPr>
                <w:rFonts w:ascii="Arial" w:hAnsi="Arial" w:cs="Arial"/>
              </w:rPr>
            </w:pPr>
            <w:ins w:id="15" w:author="Алексей Канатов" w:date="2019-02-15T14:28:00Z">
              <w:r>
                <w:rPr>
                  <w:rFonts w:ascii="Arial" w:hAnsi="Arial" w:cs="Arial"/>
                </w:rPr>
                <w:t>5</w:t>
              </w:r>
            </w:ins>
            <w:del w:id="16" w:author="Алексей Канатов" w:date="2019-02-15T14:28:00Z">
              <w:r w:rsidR="007E082C" w:rsidRPr="006C3EED" w:rsidDel="00965E70">
                <w:rPr>
                  <w:rFonts w:ascii="Arial" w:hAnsi="Arial" w:cs="Arial"/>
                </w:rPr>
                <w:delText>4</w:delText>
              </w:r>
            </w:del>
            <w:r w:rsidR="006C3EED" w:rsidRPr="006C3EED">
              <w:rPr>
                <w:rFonts w:ascii="Arial" w:hAnsi="Arial" w:cs="Arial"/>
              </w:rPr>
              <w:t xml:space="preserve"> человек</w:t>
            </w:r>
            <w:del w:id="17" w:author="Eugene Zouev" w:date="2019-02-15T15:15:00Z">
              <w:r w:rsidR="006C3EED" w:rsidRPr="006C3EED" w:rsidDel="00DF7AB1">
                <w:rPr>
                  <w:rFonts w:ascii="Arial" w:hAnsi="Arial" w:cs="Arial"/>
                </w:rPr>
                <w:delText>а</w:delText>
              </w:r>
            </w:del>
          </w:p>
        </w:tc>
        <w:tc>
          <w:tcPr>
            <w:tcW w:w="3395" w:type="dxa"/>
          </w:tcPr>
          <w:p w:rsidR="007E082C" w:rsidRPr="00634B03" w:rsidRDefault="007E082C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>- Нормативное описание языка программирования (версия 1).</w:t>
            </w:r>
          </w:p>
          <w:p w:rsidR="007E082C" w:rsidRPr="00634B03" w:rsidRDefault="00634B03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 xml:space="preserve">- </w:t>
            </w:r>
            <w:r w:rsidR="007E082C" w:rsidRPr="00634B03">
              <w:rPr>
                <w:rFonts w:ascii="Arial" w:hAnsi="Arial" w:cs="Arial"/>
              </w:rPr>
              <w:t>Структура и состав стандарт</w:t>
            </w:r>
            <w:r w:rsidR="00EC63FD">
              <w:rPr>
                <w:rFonts w:ascii="Arial" w:hAnsi="Arial" w:cs="Arial"/>
              </w:rPr>
              <w:t>-</w:t>
            </w:r>
            <w:r w:rsidR="007E082C" w:rsidRPr="00634B03">
              <w:rPr>
                <w:rFonts w:ascii="Arial" w:hAnsi="Arial" w:cs="Arial"/>
              </w:rPr>
              <w:t>ной библиотеки языка (</w:t>
            </w:r>
            <w:r w:rsidRPr="00634B03">
              <w:rPr>
                <w:rFonts w:ascii="Arial" w:hAnsi="Arial" w:cs="Arial"/>
              </w:rPr>
              <w:t>эскиз</w:t>
            </w:r>
            <w:r w:rsidR="00EC63FD">
              <w:rPr>
                <w:rFonts w:ascii="Arial" w:hAnsi="Arial" w:cs="Arial"/>
              </w:rPr>
              <w:t>-</w:t>
            </w:r>
            <w:r w:rsidRPr="00634B03">
              <w:rPr>
                <w:rFonts w:ascii="Arial" w:hAnsi="Arial" w:cs="Arial"/>
              </w:rPr>
              <w:t>ный проект</w:t>
            </w:r>
            <w:r w:rsidR="007E082C" w:rsidRPr="00634B03">
              <w:rPr>
                <w:rFonts w:ascii="Arial" w:hAnsi="Arial" w:cs="Arial"/>
              </w:rPr>
              <w:t>).</w:t>
            </w:r>
          </w:p>
          <w:p w:rsidR="007E082C" w:rsidRDefault="00634B03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 xml:space="preserve">- </w:t>
            </w:r>
            <w:r w:rsidR="007E082C" w:rsidRPr="00634B03">
              <w:rPr>
                <w:rFonts w:ascii="Arial" w:hAnsi="Arial" w:cs="Arial"/>
              </w:rPr>
              <w:t>Описание системы програм</w:t>
            </w:r>
            <w:r w:rsidR="00EC63FD">
              <w:rPr>
                <w:rFonts w:ascii="Arial" w:hAnsi="Arial" w:cs="Arial"/>
              </w:rPr>
              <w:t>-</w:t>
            </w:r>
            <w:r w:rsidR="007E082C" w:rsidRPr="00634B03">
              <w:rPr>
                <w:rFonts w:ascii="Arial" w:hAnsi="Arial" w:cs="Arial"/>
              </w:rPr>
              <w:t>мирования (</w:t>
            </w:r>
            <w:r w:rsidRPr="00634B03">
              <w:rPr>
                <w:rFonts w:ascii="Arial" w:hAnsi="Arial" w:cs="Arial"/>
              </w:rPr>
              <w:t>эскизный проект</w:t>
            </w:r>
            <w:r w:rsidR="007E082C" w:rsidRPr="00634B03">
              <w:rPr>
                <w:rFonts w:ascii="Arial" w:hAnsi="Arial" w:cs="Arial"/>
              </w:rPr>
              <w:t>)</w:t>
            </w:r>
            <w:r w:rsidR="006C3EED">
              <w:rPr>
                <w:rFonts w:ascii="Arial" w:hAnsi="Arial" w:cs="Arial"/>
              </w:rPr>
              <w:t>.</w:t>
            </w:r>
          </w:p>
          <w:p w:rsidR="006C3EED" w:rsidRPr="000A2A67" w:rsidRDefault="006C3EED" w:rsidP="00634B03">
            <w:pPr>
              <w:shd w:val="clear" w:color="auto" w:fill="FFFFFF"/>
              <w:spacing w:after="8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- Детальный план реализации проекта.</w:t>
            </w:r>
          </w:p>
        </w:tc>
      </w:tr>
      <w:tr w:rsidR="007E082C" w:rsidRPr="00634B03" w:rsidTr="000A2A67">
        <w:tc>
          <w:tcPr>
            <w:tcW w:w="846" w:type="dxa"/>
          </w:tcPr>
          <w:p w:rsidR="007E082C" w:rsidRPr="00634B03" w:rsidRDefault="007E082C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 w:rsidRPr="00634B0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685" w:type="dxa"/>
          </w:tcPr>
          <w:p w:rsidR="007E082C" w:rsidRDefault="007E082C" w:rsidP="00634B03">
            <w:pPr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>- Проектирование компилятора языка</w:t>
            </w:r>
            <w:r w:rsidR="00634B03">
              <w:rPr>
                <w:rFonts w:ascii="Arial" w:hAnsi="Arial" w:cs="Arial"/>
              </w:rPr>
              <w:t>.</w:t>
            </w:r>
          </w:p>
          <w:p w:rsidR="00634B03" w:rsidRDefault="00634B03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Проектирование стратегии тестирования компилятора и спецификаций тестов.</w:t>
            </w:r>
          </w:p>
          <w:p w:rsidR="00634B03" w:rsidRPr="00634B03" w:rsidRDefault="00634B03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Проектирование стратегии тестирования стандартной библиотеки языка.</w:t>
            </w:r>
          </w:p>
          <w:p w:rsidR="00634B03" w:rsidRPr="00634B03" w:rsidRDefault="00634B03" w:rsidP="00634B03">
            <w:pPr>
              <w:spacing w:after="80" w:line="240" w:lineRule="auto"/>
              <w:rPr>
                <w:rFonts w:ascii="Arial" w:hAnsi="Arial" w:cs="Arial"/>
              </w:rPr>
            </w:pPr>
            <w:r w:rsidRPr="00634B03">
              <w:rPr>
                <w:rFonts w:ascii="Arial" w:hAnsi="Arial" w:cs="Arial"/>
              </w:rPr>
              <w:t>- Разработка инструментария тестирования компилятора</w:t>
            </w:r>
            <w:r>
              <w:rPr>
                <w:rFonts w:ascii="Arial" w:hAnsi="Arial" w:cs="Arial"/>
              </w:rPr>
              <w:t xml:space="preserve"> и стандартной библиотеки.</w:t>
            </w:r>
          </w:p>
        </w:tc>
        <w:tc>
          <w:tcPr>
            <w:tcW w:w="1418" w:type="dxa"/>
          </w:tcPr>
          <w:p w:rsidR="007E082C" w:rsidRPr="006C3EED" w:rsidRDefault="00965E70">
            <w:pPr>
              <w:spacing w:after="80" w:line="240" w:lineRule="auto"/>
              <w:rPr>
                <w:rFonts w:ascii="Arial" w:hAnsi="Arial" w:cs="Arial"/>
              </w:rPr>
            </w:pPr>
            <w:ins w:id="18" w:author="Алексей Канатов" w:date="2019-02-15T14:28:00Z">
              <w:r>
                <w:rPr>
                  <w:rFonts w:ascii="Arial" w:hAnsi="Arial" w:cs="Arial"/>
                </w:rPr>
                <w:t>5</w:t>
              </w:r>
            </w:ins>
            <w:del w:id="19" w:author="Алексей Канатов" w:date="2019-02-15T14:28:00Z">
              <w:r w:rsidR="000A2A67" w:rsidDel="00965E70">
                <w:rPr>
                  <w:rFonts w:ascii="Arial" w:hAnsi="Arial" w:cs="Arial"/>
                </w:rPr>
                <w:delText>4</w:delText>
              </w:r>
            </w:del>
            <w:r w:rsidR="000A2A67">
              <w:rPr>
                <w:rFonts w:ascii="Arial" w:hAnsi="Arial" w:cs="Arial"/>
              </w:rPr>
              <w:t xml:space="preserve"> человек</w:t>
            </w:r>
            <w:del w:id="20" w:author="Eugene Zouev" w:date="2019-02-15T15:15:00Z">
              <w:r w:rsidR="000A2A67" w:rsidDel="00DF7AB1">
                <w:rPr>
                  <w:rFonts w:ascii="Arial" w:hAnsi="Arial" w:cs="Arial"/>
                </w:rPr>
                <w:delText>а</w:delText>
              </w:r>
            </w:del>
          </w:p>
        </w:tc>
        <w:tc>
          <w:tcPr>
            <w:tcW w:w="3395" w:type="dxa"/>
          </w:tcPr>
          <w:p w:rsidR="007E082C" w:rsidRDefault="00634B03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Э</w:t>
            </w:r>
            <w:r w:rsidRPr="00634B03">
              <w:rPr>
                <w:rFonts w:ascii="Arial" w:hAnsi="Arial" w:cs="Arial"/>
              </w:rPr>
              <w:t>с</w:t>
            </w:r>
            <w:r>
              <w:rPr>
                <w:rFonts w:ascii="Arial" w:hAnsi="Arial" w:cs="Arial"/>
              </w:rPr>
              <w:t>к</w:t>
            </w:r>
            <w:r w:rsidRPr="00634B03">
              <w:rPr>
                <w:rFonts w:ascii="Arial" w:hAnsi="Arial" w:cs="Arial"/>
              </w:rPr>
              <w:t>изный проект</w:t>
            </w:r>
            <w:r>
              <w:rPr>
                <w:rFonts w:ascii="Arial" w:hAnsi="Arial" w:cs="Arial"/>
              </w:rPr>
              <w:t xml:space="preserve"> компилято</w:t>
            </w:r>
            <w:r w:rsidR="00EC63F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ра языка.</w:t>
            </w:r>
          </w:p>
          <w:p w:rsidR="00634B03" w:rsidRDefault="00634B03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Описание принципов и стра</w:t>
            </w:r>
            <w:r w:rsidR="00EC63F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тегии тестирования компиля</w:t>
            </w:r>
            <w:r w:rsidR="00EC63F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тора и стандартной библиоте</w:t>
            </w:r>
            <w:r w:rsidR="00EC63F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ки.</w:t>
            </w:r>
          </w:p>
          <w:p w:rsidR="006C3EED" w:rsidRPr="00634B03" w:rsidRDefault="006C3EED" w:rsidP="006C3EE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Разработка монитора тести</w:t>
            </w:r>
            <w:r w:rsidR="00EC63F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рования.</w:t>
            </w:r>
          </w:p>
        </w:tc>
      </w:tr>
      <w:tr w:rsidR="007E082C" w:rsidRPr="00634B03" w:rsidTr="000A2A67">
        <w:tc>
          <w:tcPr>
            <w:tcW w:w="846" w:type="dxa"/>
          </w:tcPr>
          <w:p w:rsidR="007E082C" w:rsidRPr="00634B03" w:rsidRDefault="007E082C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 w:rsidRPr="00634B03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685" w:type="dxa"/>
          </w:tcPr>
          <w:p w:rsidR="006C3EED" w:rsidRPr="000A2A67" w:rsidRDefault="006C3EED" w:rsidP="006C3EE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Разработка прототипа </w:t>
            </w:r>
            <w:r w:rsidR="000A2A67">
              <w:rPr>
                <w:rFonts w:ascii="Arial" w:hAnsi="Arial" w:cs="Arial"/>
              </w:rPr>
              <w:t xml:space="preserve">компи-лятора языка для платформы </w:t>
            </w:r>
            <w:r w:rsidR="000A2A67" w:rsidRPr="000A2A67">
              <w:rPr>
                <w:rFonts w:ascii="Arial" w:hAnsi="Arial" w:cs="Arial"/>
              </w:rPr>
              <w:t>.</w:t>
            </w:r>
            <w:r w:rsidR="000A2A67">
              <w:rPr>
                <w:rFonts w:ascii="Arial" w:hAnsi="Arial" w:cs="Arial"/>
                <w:lang w:val="en-US"/>
              </w:rPr>
              <w:t>NET</w:t>
            </w:r>
            <w:r w:rsidR="000A2A67" w:rsidRPr="000A2A67">
              <w:rPr>
                <w:rFonts w:ascii="Arial" w:hAnsi="Arial" w:cs="Arial"/>
              </w:rPr>
              <w:t>.</w:t>
            </w:r>
          </w:p>
          <w:p w:rsidR="006C3EED" w:rsidRDefault="006C3EED" w:rsidP="006C3EE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Разработка ключевых компо</w:t>
            </w:r>
            <w:r w:rsidR="000A2A67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нентов стандартной библиотеки.</w:t>
            </w:r>
          </w:p>
          <w:p w:rsidR="007E082C" w:rsidRDefault="006C3EED" w:rsidP="006C3EED">
            <w:pPr>
              <w:spacing w:after="80" w:line="240" w:lineRule="auto"/>
              <w:rPr>
                <w:rFonts w:ascii="Arial" w:hAnsi="Arial" w:cs="Arial"/>
              </w:rPr>
            </w:pPr>
            <w:r w:rsidRPr="006C3EED">
              <w:rPr>
                <w:rFonts w:ascii="Arial" w:hAnsi="Arial" w:cs="Arial"/>
              </w:rPr>
              <w:t>- Разработка пакета тестов для тестирования компилятора</w:t>
            </w:r>
            <w:r>
              <w:rPr>
                <w:rFonts w:ascii="Arial" w:hAnsi="Arial" w:cs="Arial"/>
              </w:rPr>
              <w:t xml:space="preserve"> и стандартной библиотеки.</w:t>
            </w:r>
          </w:p>
          <w:p w:rsidR="000A2A67" w:rsidRDefault="000A2A67" w:rsidP="006C3EE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Оценка качества и параметров прототипа компилятора и стан-дартной библиотеки.</w:t>
            </w:r>
          </w:p>
          <w:p w:rsidR="000A2A67" w:rsidRPr="006C3EED" w:rsidRDefault="000A2A67" w:rsidP="000A2A67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Анализ текущего состояния проекта и коррекция общего плана работ.</w:t>
            </w:r>
          </w:p>
        </w:tc>
        <w:tc>
          <w:tcPr>
            <w:tcW w:w="1418" w:type="dxa"/>
          </w:tcPr>
          <w:p w:rsidR="007E082C" w:rsidRPr="006C3EED" w:rsidRDefault="00965E70" w:rsidP="006C3EED">
            <w:pPr>
              <w:spacing w:after="80" w:line="240" w:lineRule="auto"/>
              <w:rPr>
                <w:rFonts w:ascii="Arial" w:hAnsi="Arial" w:cs="Arial"/>
              </w:rPr>
            </w:pPr>
            <w:ins w:id="21" w:author="Алексей Канатов" w:date="2019-02-15T14:28:00Z">
              <w:r>
                <w:rPr>
                  <w:rFonts w:ascii="Arial" w:hAnsi="Arial" w:cs="Arial"/>
                </w:rPr>
                <w:t>9</w:t>
              </w:r>
            </w:ins>
            <w:del w:id="22" w:author="Алексей Канатов" w:date="2019-02-15T14:28:00Z">
              <w:r w:rsidR="006C3EED" w:rsidRPr="006C3EED" w:rsidDel="00965E70">
                <w:rPr>
                  <w:rFonts w:ascii="Arial" w:hAnsi="Arial" w:cs="Arial"/>
                </w:rPr>
                <w:delText>8</w:delText>
              </w:r>
            </w:del>
            <w:r w:rsidR="006C3EED" w:rsidRPr="006C3EED">
              <w:rPr>
                <w:rFonts w:ascii="Arial" w:hAnsi="Arial" w:cs="Arial"/>
              </w:rPr>
              <w:t xml:space="preserve"> человек</w:t>
            </w:r>
          </w:p>
        </w:tc>
        <w:tc>
          <w:tcPr>
            <w:tcW w:w="3395" w:type="dxa"/>
          </w:tcPr>
          <w:p w:rsidR="006C3EED" w:rsidRDefault="006C3EED" w:rsidP="006C3EE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Готовность прототипа ком</w:t>
            </w:r>
            <w:r w:rsidR="000A2A67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пилятора.</w:t>
            </w:r>
          </w:p>
          <w:p w:rsidR="006C3EED" w:rsidRDefault="006C3EED" w:rsidP="006C3EE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Готовность</w:t>
            </w:r>
            <w:r w:rsidR="000A2A67">
              <w:rPr>
                <w:rFonts w:ascii="Arial" w:hAnsi="Arial" w:cs="Arial"/>
              </w:rPr>
              <w:t xml:space="preserve"> прототипа стан-дартной библиотеки.</w:t>
            </w:r>
          </w:p>
          <w:p w:rsidR="007E082C" w:rsidRDefault="006C3EED" w:rsidP="006C3EE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Готовность системы тести</w:t>
            </w:r>
            <w:r w:rsidR="000A2A67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рования (ограниченная версия).</w:t>
            </w:r>
          </w:p>
          <w:p w:rsidR="000A2A67" w:rsidRDefault="000A2A67" w:rsidP="006C3EE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Протокол (акт) оценки каче-ства и готовности прототипа компилятора и стандартной библиотеки.</w:t>
            </w:r>
          </w:p>
          <w:p w:rsidR="000A2A67" w:rsidRPr="00634B03" w:rsidRDefault="000A2A67" w:rsidP="000A2A67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Протокол (акт) оценки теку-щего состояния проекта с предложениями по коррекции общего плана работа.</w:t>
            </w:r>
          </w:p>
        </w:tc>
      </w:tr>
      <w:tr w:rsidR="000A2A67" w:rsidRPr="00634B03" w:rsidTr="00F26588">
        <w:tc>
          <w:tcPr>
            <w:tcW w:w="9344" w:type="dxa"/>
            <w:gridSpan w:val="4"/>
          </w:tcPr>
          <w:p w:rsidR="000A2A67" w:rsidRPr="000A2A67" w:rsidRDefault="000A2A67" w:rsidP="00EC63FD">
            <w:pPr>
              <w:spacing w:after="80" w:line="240" w:lineRule="auto"/>
              <w:jc w:val="center"/>
              <w:rPr>
                <w:rFonts w:ascii="Arial" w:hAnsi="Arial" w:cs="Arial"/>
                <w:b/>
              </w:rPr>
            </w:pPr>
            <w:r w:rsidRPr="000A2A67">
              <w:rPr>
                <w:rFonts w:ascii="Arial" w:hAnsi="Arial" w:cs="Arial"/>
                <w:b/>
              </w:rPr>
              <w:t xml:space="preserve">Фаза 2. Реализация прототипа </w:t>
            </w:r>
            <w:r w:rsidR="00EC63FD">
              <w:rPr>
                <w:rFonts w:ascii="Arial" w:hAnsi="Arial" w:cs="Arial"/>
                <w:b/>
              </w:rPr>
              <w:t>компилятора и библиотек</w:t>
            </w:r>
          </w:p>
        </w:tc>
      </w:tr>
      <w:tr w:rsidR="007E082C" w:rsidRPr="00634B03" w:rsidTr="000A2A67">
        <w:tc>
          <w:tcPr>
            <w:tcW w:w="846" w:type="dxa"/>
          </w:tcPr>
          <w:p w:rsidR="007E082C" w:rsidRPr="00634B03" w:rsidRDefault="007E082C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 w:rsidRPr="00634B03">
              <w:rPr>
                <w:rFonts w:ascii="Arial" w:hAnsi="Arial" w:cs="Arial"/>
                <w:b/>
              </w:rPr>
              <w:t>4</w:t>
            </w:r>
            <w:r w:rsidR="000A2A67">
              <w:rPr>
                <w:rFonts w:ascii="Arial" w:hAnsi="Arial" w:cs="Arial"/>
                <w:b/>
              </w:rPr>
              <w:t>-5</w:t>
            </w:r>
          </w:p>
        </w:tc>
        <w:tc>
          <w:tcPr>
            <w:tcW w:w="3685" w:type="dxa"/>
          </w:tcPr>
          <w:p w:rsidR="007E082C" w:rsidRPr="000A2A67" w:rsidRDefault="000A2A67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Реализация полной версии ком</w:t>
            </w:r>
            <w:r w:rsidR="007F2D41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пилятора для </w:t>
            </w:r>
            <w:r w:rsidRPr="000A2A6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en-US"/>
              </w:rPr>
              <w:t>NET</w:t>
            </w:r>
            <w:r w:rsidRPr="000A2A67">
              <w:rPr>
                <w:rFonts w:ascii="Arial" w:hAnsi="Arial" w:cs="Arial"/>
              </w:rPr>
              <w:t>.</w:t>
            </w:r>
          </w:p>
          <w:p w:rsidR="000A2A67" w:rsidRDefault="000A2A67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Реализация системы тести</w:t>
            </w:r>
            <w:r w:rsidR="007F2D41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lastRenderedPageBreak/>
              <w:t>рования компилятора и стан</w:t>
            </w:r>
            <w:r w:rsidR="007F2D41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дартной библиотеки</w:t>
            </w:r>
          </w:p>
          <w:p w:rsidR="000A2A67" w:rsidRPr="006C3EED" w:rsidRDefault="000A2A67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Тестирование компилятора и стандартной библиотеки (параллельно с реализацией).</w:t>
            </w:r>
          </w:p>
        </w:tc>
        <w:tc>
          <w:tcPr>
            <w:tcW w:w="1418" w:type="dxa"/>
          </w:tcPr>
          <w:p w:rsidR="007E082C" w:rsidRPr="00CC3F76" w:rsidRDefault="00965E70" w:rsidP="00634B03">
            <w:pPr>
              <w:spacing w:after="80" w:line="240" w:lineRule="auto"/>
              <w:rPr>
                <w:rFonts w:ascii="Arial" w:hAnsi="Arial" w:cs="Arial"/>
              </w:rPr>
            </w:pPr>
            <w:ins w:id="23" w:author="Алексей Канатов" w:date="2019-02-15T14:29:00Z">
              <w:r>
                <w:rPr>
                  <w:rFonts w:ascii="Arial" w:hAnsi="Arial" w:cs="Arial"/>
                </w:rPr>
                <w:lastRenderedPageBreak/>
                <w:t>9</w:t>
              </w:r>
            </w:ins>
            <w:del w:id="24" w:author="Алексей Канатов" w:date="2019-02-15T14:28:00Z">
              <w:r w:rsidR="00CC3F76" w:rsidRPr="00CC3F76" w:rsidDel="00965E70">
                <w:rPr>
                  <w:rFonts w:ascii="Arial" w:hAnsi="Arial" w:cs="Arial"/>
                </w:rPr>
                <w:delText>8</w:delText>
              </w:r>
            </w:del>
            <w:r w:rsidR="00CC3F76" w:rsidRPr="00CC3F76">
              <w:rPr>
                <w:rFonts w:ascii="Arial" w:hAnsi="Arial" w:cs="Arial"/>
              </w:rPr>
              <w:t xml:space="preserve"> человек</w:t>
            </w:r>
          </w:p>
        </w:tc>
        <w:tc>
          <w:tcPr>
            <w:tcW w:w="3395" w:type="dxa"/>
          </w:tcPr>
          <w:p w:rsidR="007E082C" w:rsidRDefault="000A2A67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Полная реализация фрон-тальной части компилятора.</w:t>
            </w:r>
          </w:p>
          <w:p w:rsidR="000A2A67" w:rsidRDefault="000A2A67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Полная реализация генера-</w:t>
            </w:r>
            <w:r>
              <w:rPr>
                <w:rFonts w:ascii="Arial" w:hAnsi="Arial" w:cs="Arial"/>
              </w:rPr>
              <w:lastRenderedPageBreak/>
              <w:t>тора кода для платформы .</w:t>
            </w:r>
            <w:r>
              <w:rPr>
                <w:rFonts w:ascii="Arial" w:hAnsi="Arial" w:cs="Arial"/>
                <w:lang w:val="en-US"/>
              </w:rPr>
              <w:t>NET</w:t>
            </w:r>
            <w:r w:rsidRPr="000A2A67">
              <w:rPr>
                <w:rFonts w:ascii="Arial" w:hAnsi="Arial" w:cs="Arial"/>
              </w:rPr>
              <w:t>.</w:t>
            </w:r>
          </w:p>
          <w:p w:rsidR="000A2A67" w:rsidRDefault="000A2A67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Полная готовность системы тестирования.</w:t>
            </w:r>
          </w:p>
          <w:p w:rsidR="000A2A67" w:rsidRPr="000A2A67" w:rsidRDefault="000A2A67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Протокол тестовых испыта</w:t>
            </w:r>
            <w:r w:rsidR="007F2D41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ний компилятора и стандарт</w:t>
            </w:r>
            <w:r w:rsidR="007F2D41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ной библиотеки.</w:t>
            </w:r>
          </w:p>
        </w:tc>
      </w:tr>
      <w:tr w:rsidR="00CC3F76" w:rsidRPr="00634B03" w:rsidTr="00160805">
        <w:tc>
          <w:tcPr>
            <w:tcW w:w="9344" w:type="dxa"/>
            <w:gridSpan w:val="4"/>
          </w:tcPr>
          <w:p w:rsidR="00CC3F76" w:rsidRPr="00CC3F76" w:rsidRDefault="00CC3F76" w:rsidP="00CC3F76">
            <w:pPr>
              <w:spacing w:after="80" w:line="240" w:lineRule="auto"/>
              <w:jc w:val="center"/>
              <w:rPr>
                <w:rFonts w:ascii="Arial" w:hAnsi="Arial" w:cs="Arial"/>
                <w:b/>
              </w:rPr>
            </w:pPr>
            <w:r w:rsidRPr="00CC3F76">
              <w:rPr>
                <w:rFonts w:ascii="Arial" w:hAnsi="Arial" w:cs="Arial"/>
                <w:b/>
              </w:rPr>
              <w:lastRenderedPageBreak/>
              <w:t>Фаза 3. Проектирование и реализация компонентов системы программирования</w:t>
            </w:r>
          </w:p>
        </w:tc>
      </w:tr>
      <w:tr w:rsidR="007E082C" w:rsidRPr="00634B03" w:rsidTr="000A2A67">
        <w:tc>
          <w:tcPr>
            <w:tcW w:w="846" w:type="dxa"/>
          </w:tcPr>
          <w:p w:rsidR="007E082C" w:rsidRPr="00634B03" w:rsidRDefault="000A2A67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685" w:type="dxa"/>
          </w:tcPr>
          <w:p w:rsidR="007E082C" w:rsidRDefault="00CC3F76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Проектирование комплексатора (редактора связей)</w:t>
            </w:r>
          </w:p>
          <w:p w:rsidR="00CC3F76" w:rsidRDefault="00CC3F76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Проектирование подсистемы конфигурирования программ</w:t>
            </w:r>
          </w:p>
          <w:p w:rsidR="00CC3F76" w:rsidRDefault="00CC3F76" w:rsidP="00CC3F76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Проектирование интегриро-ванной среды разработки программ. (</w:t>
            </w:r>
            <w:r w:rsidRPr="00CC3F76">
              <w:rPr>
                <w:rFonts w:ascii="Arial" w:hAnsi="Arial" w:cs="Arial"/>
                <w:b/>
                <w:i/>
              </w:rPr>
              <w:t>Вариант</w:t>
            </w:r>
            <w:r>
              <w:rPr>
                <w:rFonts w:ascii="Arial" w:hAnsi="Arial" w:cs="Arial"/>
              </w:rPr>
              <w:t>: проекти-рование механизма встраивания системы программирования в существующую интегрированную среду.)</w:t>
            </w:r>
          </w:p>
          <w:p w:rsidR="00CC3F76" w:rsidRPr="006C3EED" w:rsidRDefault="00CC3F76" w:rsidP="00CC3F76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Проектирование протокола взаимодействия компонентов системы программирования и интегрированной среды разработки</w:t>
            </w:r>
          </w:p>
        </w:tc>
        <w:tc>
          <w:tcPr>
            <w:tcW w:w="1418" w:type="dxa"/>
          </w:tcPr>
          <w:p w:rsidR="007E082C" w:rsidRPr="00CC3F76" w:rsidRDefault="00965E70" w:rsidP="00634B03">
            <w:pPr>
              <w:spacing w:after="80" w:line="240" w:lineRule="auto"/>
              <w:rPr>
                <w:rFonts w:ascii="Arial" w:hAnsi="Arial" w:cs="Arial"/>
              </w:rPr>
            </w:pPr>
            <w:ins w:id="25" w:author="Алексей Канатов" w:date="2019-02-15T14:29:00Z">
              <w:r>
                <w:rPr>
                  <w:rFonts w:ascii="Arial" w:hAnsi="Arial" w:cs="Arial"/>
                </w:rPr>
                <w:t>9</w:t>
              </w:r>
            </w:ins>
            <w:del w:id="26" w:author="Алексей Канатов" w:date="2019-02-15T14:29:00Z">
              <w:r w:rsidR="00CC3F76" w:rsidRPr="00CC3F76" w:rsidDel="00965E70">
                <w:rPr>
                  <w:rFonts w:ascii="Arial" w:hAnsi="Arial" w:cs="Arial"/>
                </w:rPr>
                <w:delText>8</w:delText>
              </w:r>
            </w:del>
            <w:r w:rsidR="00CC3F76" w:rsidRPr="00CC3F76">
              <w:rPr>
                <w:rFonts w:ascii="Arial" w:hAnsi="Arial" w:cs="Arial"/>
              </w:rPr>
              <w:t xml:space="preserve"> человек</w:t>
            </w:r>
          </w:p>
        </w:tc>
        <w:tc>
          <w:tcPr>
            <w:tcW w:w="3395" w:type="dxa"/>
          </w:tcPr>
          <w:p w:rsidR="007E082C" w:rsidRDefault="00CC3F76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Технический проект компо-нентов системы программиро-вания: комплексатора и под-системы конфигурирования.</w:t>
            </w:r>
          </w:p>
          <w:p w:rsidR="00CC3F76" w:rsidRPr="00634B03" w:rsidRDefault="00CC3F76" w:rsidP="00CC3F76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Технический проект механиз-ма взаимодействия системы программирования и интегри-рованной среды.</w:t>
            </w:r>
          </w:p>
        </w:tc>
      </w:tr>
      <w:tr w:rsidR="007E082C" w:rsidRPr="00634B03" w:rsidTr="000A2A67">
        <w:tc>
          <w:tcPr>
            <w:tcW w:w="846" w:type="dxa"/>
          </w:tcPr>
          <w:p w:rsidR="007E082C" w:rsidRPr="00634B03" w:rsidRDefault="000A2A67" w:rsidP="00634B03">
            <w:pPr>
              <w:spacing w:after="8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CC3F76">
              <w:rPr>
                <w:rFonts w:ascii="Arial" w:hAnsi="Arial" w:cs="Arial"/>
                <w:b/>
              </w:rPr>
              <w:t>-8</w:t>
            </w:r>
          </w:p>
        </w:tc>
        <w:tc>
          <w:tcPr>
            <w:tcW w:w="3685" w:type="dxa"/>
          </w:tcPr>
          <w:p w:rsidR="007E082C" w:rsidRDefault="00CC3F76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Реализация компонентов системы программирования и интегрированной среды.</w:t>
            </w:r>
          </w:p>
          <w:p w:rsidR="00CC3F76" w:rsidRDefault="00CC3F76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Включение компилятора и компонентов системы програм-мирования в интегрированную среду</w:t>
            </w:r>
          </w:p>
          <w:p w:rsidR="00CC3F76" w:rsidRDefault="00CC3F76" w:rsidP="00CC3F76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Разработка стратегии интегра-льного тестирования системы в целом.</w:t>
            </w:r>
          </w:p>
          <w:p w:rsidR="00CC3F76" w:rsidRPr="006C3EED" w:rsidRDefault="00CC3F76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Интегральное тестирование всех разработанных компонен-тов.</w:t>
            </w:r>
          </w:p>
        </w:tc>
        <w:tc>
          <w:tcPr>
            <w:tcW w:w="1418" w:type="dxa"/>
          </w:tcPr>
          <w:p w:rsidR="007E082C" w:rsidRPr="00CC3F76" w:rsidRDefault="00965E70" w:rsidP="00634B03">
            <w:pPr>
              <w:spacing w:after="80" w:line="240" w:lineRule="auto"/>
              <w:rPr>
                <w:rFonts w:ascii="Arial" w:hAnsi="Arial" w:cs="Arial"/>
              </w:rPr>
            </w:pPr>
            <w:ins w:id="27" w:author="Алексей Канатов" w:date="2019-02-15T14:29:00Z">
              <w:r>
                <w:rPr>
                  <w:rFonts w:ascii="Arial" w:hAnsi="Arial" w:cs="Arial"/>
                </w:rPr>
                <w:t>9</w:t>
              </w:r>
            </w:ins>
            <w:del w:id="28" w:author="Алексей Канатов" w:date="2019-02-15T14:29:00Z">
              <w:r w:rsidR="00CC3F76" w:rsidDel="00965E70">
                <w:rPr>
                  <w:rFonts w:ascii="Arial" w:hAnsi="Arial" w:cs="Arial"/>
                </w:rPr>
                <w:delText>8</w:delText>
              </w:r>
            </w:del>
            <w:r w:rsidR="00CC3F76">
              <w:rPr>
                <w:rFonts w:ascii="Arial" w:hAnsi="Arial" w:cs="Arial"/>
              </w:rPr>
              <w:t xml:space="preserve"> человек</w:t>
            </w:r>
          </w:p>
        </w:tc>
        <w:tc>
          <w:tcPr>
            <w:tcW w:w="3395" w:type="dxa"/>
          </w:tcPr>
          <w:p w:rsidR="007E082C" w:rsidRDefault="00CC3F76" w:rsidP="00634B03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Полная готовность компо-нентов системы программи-рования.</w:t>
            </w:r>
          </w:p>
          <w:p w:rsidR="00CC3F76" w:rsidRDefault="00CC3F76" w:rsidP="00CC3F76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Готовность интегрированной среды с включенным компиля-тором и компонентами систе-мы программирования.</w:t>
            </w:r>
          </w:p>
          <w:p w:rsidR="00CC3F76" w:rsidRPr="00634B03" w:rsidRDefault="00CC3F76" w:rsidP="00CC3F76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Протокол (акт) интегрального тестирования.</w:t>
            </w:r>
          </w:p>
        </w:tc>
      </w:tr>
      <w:tr w:rsidR="00CC3F76" w:rsidRPr="00634B03" w:rsidTr="00135F8F">
        <w:tc>
          <w:tcPr>
            <w:tcW w:w="9344" w:type="dxa"/>
            <w:gridSpan w:val="4"/>
          </w:tcPr>
          <w:p w:rsidR="00CC3F76" w:rsidRPr="00CC3F76" w:rsidRDefault="00CC3F76" w:rsidP="00CC3F76">
            <w:pPr>
              <w:spacing w:after="80" w:line="240" w:lineRule="auto"/>
              <w:jc w:val="center"/>
              <w:rPr>
                <w:rFonts w:ascii="Arial" w:hAnsi="Arial" w:cs="Arial"/>
                <w:b/>
              </w:rPr>
            </w:pPr>
            <w:r w:rsidRPr="00CC3F76">
              <w:rPr>
                <w:rFonts w:ascii="Arial" w:hAnsi="Arial" w:cs="Arial"/>
                <w:b/>
              </w:rPr>
              <w:t>Фаза 4. Завершение проекта</w:t>
            </w:r>
          </w:p>
        </w:tc>
      </w:tr>
      <w:tr w:rsidR="00CC3F76" w:rsidRPr="00EC63FD" w:rsidTr="00CC3F76">
        <w:tc>
          <w:tcPr>
            <w:tcW w:w="846" w:type="dxa"/>
          </w:tcPr>
          <w:p w:rsidR="00CC3F76" w:rsidRPr="00CC3F76" w:rsidRDefault="00EC63FD" w:rsidP="00CC3F76">
            <w:pPr>
              <w:spacing w:after="8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3685" w:type="dxa"/>
          </w:tcPr>
          <w:p w:rsidR="00CC3F76" w:rsidRDefault="00EC63FD" w:rsidP="00CC3F76">
            <w:pPr>
              <w:spacing w:after="80" w:line="240" w:lineRule="auto"/>
              <w:rPr>
                <w:rFonts w:ascii="Arial" w:hAnsi="Arial" w:cs="Arial"/>
              </w:rPr>
            </w:pPr>
            <w:r w:rsidRPr="00EC63FD">
              <w:rPr>
                <w:rFonts w:ascii="Arial" w:hAnsi="Arial" w:cs="Arial"/>
              </w:rPr>
              <w:t>- Разработка типовых сценариев и стресс-тестов для системы программирования.</w:t>
            </w:r>
          </w:p>
          <w:p w:rsidR="00EC63FD" w:rsidRDefault="00EC63FD" w:rsidP="00EC63F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Комплексное тестирование системы и а</w:t>
            </w:r>
            <w:r w:rsidRPr="00EC63FD">
              <w:rPr>
                <w:rFonts w:ascii="Arial" w:hAnsi="Arial" w:cs="Arial"/>
              </w:rPr>
              <w:t>нализ эффективности</w:t>
            </w:r>
            <w:r>
              <w:rPr>
                <w:rFonts w:ascii="Arial" w:hAnsi="Arial" w:cs="Arial"/>
              </w:rPr>
              <w:t xml:space="preserve"> компонентов</w:t>
            </w:r>
            <w:r w:rsidR="0003295E">
              <w:rPr>
                <w:rFonts w:ascii="Arial" w:hAnsi="Arial" w:cs="Arial"/>
              </w:rPr>
              <w:t>.</w:t>
            </w:r>
          </w:p>
          <w:p w:rsidR="00EC63FD" w:rsidRDefault="00EC63FD" w:rsidP="00EC63F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Разработка инструкций по разработке программ, инструкций и рекомендаций по использованию системы.</w:t>
            </w:r>
          </w:p>
          <w:p w:rsidR="00EC63FD" w:rsidRDefault="00EC63FD" w:rsidP="00EC63F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Разработка учебных пособий и курсов по разработке программ.</w:t>
            </w:r>
          </w:p>
          <w:p w:rsidR="0003295E" w:rsidRDefault="0003295E" w:rsidP="00EC63F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Разработка рекомендаций по дальнейшему развитию и </w:t>
            </w:r>
            <w:r>
              <w:rPr>
                <w:rFonts w:ascii="Arial" w:hAnsi="Arial" w:cs="Arial"/>
              </w:rPr>
              <w:lastRenderedPageBreak/>
              <w:t>усовершенствованию системы.</w:t>
            </w:r>
          </w:p>
          <w:p w:rsidR="0003295E" w:rsidRPr="00EC63FD" w:rsidRDefault="0003295E" w:rsidP="00EC63F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Разработка плана и проведение приемо-сдаточных испытаний системы.</w:t>
            </w:r>
          </w:p>
        </w:tc>
        <w:tc>
          <w:tcPr>
            <w:tcW w:w="1418" w:type="dxa"/>
          </w:tcPr>
          <w:p w:rsidR="00CC3F76" w:rsidRPr="00EC63FD" w:rsidRDefault="00965E70" w:rsidP="00EC63FD">
            <w:pPr>
              <w:spacing w:after="80" w:line="240" w:lineRule="auto"/>
              <w:rPr>
                <w:rFonts w:ascii="Arial" w:hAnsi="Arial" w:cs="Arial"/>
              </w:rPr>
            </w:pPr>
            <w:ins w:id="29" w:author="Алексей Канатов" w:date="2019-02-15T14:29:00Z">
              <w:r>
                <w:rPr>
                  <w:rFonts w:ascii="Arial" w:hAnsi="Arial" w:cs="Arial"/>
                </w:rPr>
                <w:lastRenderedPageBreak/>
                <w:t>9</w:t>
              </w:r>
            </w:ins>
            <w:del w:id="30" w:author="Алексей Канатов" w:date="2019-02-15T14:29:00Z">
              <w:r w:rsidR="0003295E" w:rsidDel="00965E70">
                <w:rPr>
                  <w:rFonts w:ascii="Arial" w:hAnsi="Arial" w:cs="Arial"/>
                </w:rPr>
                <w:delText>8</w:delText>
              </w:r>
            </w:del>
            <w:r w:rsidR="0003295E">
              <w:rPr>
                <w:rFonts w:ascii="Arial" w:hAnsi="Arial" w:cs="Arial"/>
              </w:rPr>
              <w:t xml:space="preserve"> человек</w:t>
            </w:r>
          </w:p>
        </w:tc>
        <w:tc>
          <w:tcPr>
            <w:tcW w:w="3395" w:type="dxa"/>
          </w:tcPr>
          <w:p w:rsidR="00567D1A" w:rsidRDefault="00EC63FD" w:rsidP="00EC63FD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Протокол тестовых исп</w:t>
            </w:r>
            <w:r w:rsidR="00567D1A">
              <w:rPr>
                <w:rFonts w:ascii="Arial" w:hAnsi="Arial" w:cs="Arial"/>
              </w:rPr>
              <w:t>ытаний системы программирования.</w:t>
            </w:r>
          </w:p>
          <w:p w:rsidR="00CC3F76" w:rsidRDefault="00567D1A" w:rsidP="00567D1A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Предложения</w:t>
            </w:r>
            <w:r w:rsidR="00EC63FD">
              <w:rPr>
                <w:rFonts w:ascii="Arial" w:hAnsi="Arial" w:cs="Arial"/>
              </w:rPr>
              <w:t xml:space="preserve"> по повышению эксплуатационных характеристик </w:t>
            </w:r>
            <w:r>
              <w:rPr>
                <w:rFonts w:ascii="Arial" w:hAnsi="Arial" w:cs="Arial"/>
              </w:rPr>
              <w:t xml:space="preserve">и общему развитию </w:t>
            </w:r>
            <w:r w:rsidR="00EC63FD">
              <w:rPr>
                <w:rFonts w:ascii="Arial" w:hAnsi="Arial" w:cs="Arial"/>
              </w:rPr>
              <w:t>системы</w:t>
            </w:r>
            <w:r>
              <w:rPr>
                <w:rFonts w:ascii="Arial" w:hAnsi="Arial" w:cs="Arial"/>
              </w:rPr>
              <w:t>.</w:t>
            </w:r>
          </w:p>
          <w:p w:rsidR="00567D1A" w:rsidRDefault="00567D1A" w:rsidP="0003295E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3295E">
              <w:rPr>
                <w:rFonts w:ascii="Arial" w:hAnsi="Arial" w:cs="Arial"/>
              </w:rPr>
              <w:t>Описание языка и учебник по программированию.</w:t>
            </w:r>
          </w:p>
          <w:p w:rsidR="0003295E" w:rsidRDefault="0003295E" w:rsidP="0003295E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Инструкции: руководство пользователя, руководство программиста.</w:t>
            </w:r>
          </w:p>
          <w:p w:rsidR="0003295E" w:rsidRDefault="0003295E" w:rsidP="0003295E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Рекомендации по дальнейшему развитию и </w:t>
            </w:r>
            <w:r>
              <w:rPr>
                <w:rFonts w:ascii="Arial" w:hAnsi="Arial" w:cs="Arial"/>
              </w:rPr>
              <w:lastRenderedPageBreak/>
              <w:t>усовершенствованию системы.</w:t>
            </w:r>
          </w:p>
          <w:p w:rsidR="0003295E" w:rsidRPr="00EC63FD" w:rsidRDefault="0003295E" w:rsidP="0003295E">
            <w:pPr>
              <w:spacing w:after="8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Акт (протокол) приемо-сдаточных испытаний системы программирования.</w:t>
            </w:r>
          </w:p>
        </w:tc>
      </w:tr>
    </w:tbl>
    <w:p w:rsidR="007E082C" w:rsidRDefault="007E082C" w:rsidP="00A91F61">
      <w:pPr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7E082C" w:rsidRPr="007E082C" w:rsidDel="00DF7AB1" w:rsidRDefault="007E082C" w:rsidP="007E082C">
      <w:pPr>
        <w:shd w:val="clear" w:color="auto" w:fill="FFFFFF"/>
        <w:spacing w:after="120" w:line="240" w:lineRule="auto"/>
        <w:rPr>
          <w:del w:id="31" w:author="Eugene Zouev" w:date="2019-02-15T15:17:00Z"/>
          <w:rFonts w:ascii="Arial" w:hAnsi="Arial" w:cs="Arial"/>
          <w:sz w:val="24"/>
          <w:szCs w:val="24"/>
        </w:rPr>
      </w:pPr>
    </w:p>
    <w:p w:rsidR="00EF5696" w:rsidRPr="0042717B" w:rsidRDefault="0042717B" w:rsidP="00A91F61">
      <w:pPr>
        <w:shd w:val="clear" w:color="auto" w:fill="FFFFFF"/>
        <w:rPr>
          <w:rFonts w:ascii="Arial" w:hAnsi="Arial" w:cs="Arial"/>
          <w:b/>
          <w:sz w:val="24"/>
          <w:szCs w:val="24"/>
        </w:rPr>
      </w:pPr>
      <w:r w:rsidRPr="0042717B">
        <w:rPr>
          <w:rFonts w:ascii="Arial" w:hAnsi="Arial" w:cs="Arial"/>
          <w:b/>
          <w:sz w:val="24"/>
          <w:szCs w:val="24"/>
        </w:rPr>
        <w:t>Заключение</w:t>
      </w:r>
    </w:p>
    <w:p w:rsidR="00D30C8D" w:rsidRDefault="00D30C8D" w:rsidP="00A91F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Проект развивается под руководством профессора университета Иннополис </w:t>
      </w:r>
      <w:r w:rsidRPr="00EF60A3">
        <w:rPr>
          <w:rFonts w:ascii="Arial" w:hAnsi="Arial" w:cs="Arial"/>
          <w:b/>
          <w:sz w:val="24"/>
          <w:szCs w:val="24"/>
        </w:rPr>
        <w:t>Евгения Зуева</w:t>
      </w:r>
      <w:r>
        <w:rPr>
          <w:rFonts w:ascii="Arial" w:hAnsi="Arial" w:cs="Arial"/>
          <w:sz w:val="24"/>
          <w:szCs w:val="24"/>
        </w:rPr>
        <w:t xml:space="preserve">, который имеет существенный опыт проектирования и реализации языков программирования. К числу наиболее значимых проектов, выполненных под его руководством и при его непосредственном участии, относится создание </w:t>
      </w:r>
      <w:r w:rsidR="00E946AF">
        <w:rPr>
          <w:rFonts w:ascii="Arial" w:hAnsi="Arial" w:cs="Arial"/>
          <w:sz w:val="24"/>
          <w:szCs w:val="24"/>
        </w:rPr>
        <w:t xml:space="preserve">первого в России </w:t>
      </w:r>
      <w:r>
        <w:rPr>
          <w:rFonts w:ascii="Arial" w:hAnsi="Arial" w:cs="Arial"/>
          <w:sz w:val="24"/>
          <w:szCs w:val="24"/>
          <w:lang w:val="en-US"/>
        </w:rPr>
        <w:t>ISO</w:t>
      </w:r>
      <w:r w:rsidRPr="00D30C8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совместимого компилятора языка С++ (компания Интерстрон, 2000), используемого </w:t>
      </w:r>
      <w:r w:rsidR="00E946AF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создани</w:t>
      </w:r>
      <w:r w:rsidR="00E946AF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ПО для ряда отечественных микропроцессоров.</w:t>
      </w:r>
    </w:p>
    <w:p w:rsidR="00D30C8D" w:rsidRDefault="00D30C8D" w:rsidP="00A91F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Новый язык проектируется совместно с ведущими специалистами других организаций. В реализации отдельных компонентов проекта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D30C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заняты студенты старших курсов университета Иннополис.</w:t>
      </w:r>
    </w:p>
    <w:p w:rsidR="00D30C8D" w:rsidRDefault="00D30C8D" w:rsidP="00A91F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Результаты работы докладывались на ведущих отечественных профильных конференциях, в частности </w:t>
      </w:r>
      <w:r>
        <w:rPr>
          <w:rFonts w:ascii="Arial" w:hAnsi="Arial" w:cs="Arial"/>
          <w:sz w:val="24"/>
          <w:szCs w:val="24"/>
          <w:lang w:val="en-US"/>
        </w:rPr>
        <w:t>CEE</w:t>
      </w:r>
      <w:r w:rsidRPr="00D30C8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SECR</w:t>
      </w:r>
      <w:r w:rsidRPr="00D30C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2015 и 2017 гг., а также на конференции </w:t>
      </w:r>
      <w:r>
        <w:rPr>
          <w:rFonts w:ascii="Arial" w:hAnsi="Arial" w:cs="Arial"/>
          <w:sz w:val="24"/>
          <w:szCs w:val="24"/>
          <w:lang w:val="en-US"/>
        </w:rPr>
        <w:t>Programming</w:t>
      </w:r>
      <w:r w:rsidRPr="00D30C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Languages</w:t>
      </w:r>
      <w:r w:rsidRPr="00D30C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and</w:t>
      </w:r>
      <w:r w:rsidRPr="00D30C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Compilers</w:t>
      </w:r>
      <w:r w:rsidRPr="00D30C8D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PLC</w:t>
      </w:r>
      <w:r w:rsidRPr="00D30C8D">
        <w:rPr>
          <w:rFonts w:ascii="Arial" w:hAnsi="Arial" w:cs="Arial"/>
          <w:sz w:val="24"/>
          <w:szCs w:val="24"/>
        </w:rPr>
        <w:t xml:space="preserve">-2017, </w:t>
      </w:r>
      <w:r>
        <w:rPr>
          <w:rFonts w:ascii="Arial" w:hAnsi="Arial" w:cs="Arial"/>
          <w:sz w:val="24"/>
          <w:szCs w:val="24"/>
        </w:rPr>
        <w:t xml:space="preserve">Ростов-на-Дону). По темам, связанным с проектом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D30C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был опубликован ряд статей.</w:t>
      </w:r>
    </w:p>
    <w:p w:rsidR="00D30C8D" w:rsidRPr="00D30C8D" w:rsidRDefault="00D30C8D" w:rsidP="00A91F61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настоящее время реализуется прототип («нулевая версия») компилятора языка </w:t>
      </w:r>
      <w:r>
        <w:rPr>
          <w:rFonts w:ascii="Arial" w:hAnsi="Arial" w:cs="Arial"/>
          <w:sz w:val="24"/>
          <w:szCs w:val="24"/>
          <w:lang w:val="en-US"/>
        </w:rPr>
        <w:t>SLang</w:t>
      </w:r>
      <w:r>
        <w:rPr>
          <w:rFonts w:ascii="Arial" w:hAnsi="Arial" w:cs="Arial"/>
          <w:sz w:val="24"/>
          <w:szCs w:val="24"/>
        </w:rPr>
        <w:t xml:space="preserve"> для нескольких распространенных аппаратных и программных платформ, а </w:t>
      </w:r>
      <w:r w:rsidR="00235FFC">
        <w:rPr>
          <w:rFonts w:ascii="Arial" w:hAnsi="Arial" w:cs="Arial"/>
          <w:sz w:val="24"/>
          <w:szCs w:val="24"/>
        </w:rPr>
        <w:t xml:space="preserve">также </w:t>
      </w:r>
      <w:r w:rsidR="00063713">
        <w:rPr>
          <w:rFonts w:ascii="Arial" w:hAnsi="Arial" w:cs="Arial"/>
          <w:sz w:val="24"/>
          <w:szCs w:val="24"/>
        </w:rPr>
        <w:t>создаются экспериментальные версии важнейших компонентов инфраструктуры языка: стандартная библиотека, конфигуратор программ и т.д. Кроме того,</w:t>
      </w:r>
      <w:r>
        <w:rPr>
          <w:rFonts w:ascii="Arial" w:hAnsi="Arial" w:cs="Arial"/>
          <w:sz w:val="24"/>
          <w:szCs w:val="24"/>
        </w:rPr>
        <w:t xml:space="preserve"> готовится ряд документов (книг) как с нормативным, так и неформальным описанием языка.</w:t>
      </w:r>
    </w:p>
    <w:p w:rsidR="00D30C8D" w:rsidRPr="003B446C" w:rsidRDefault="00D30C8D" w:rsidP="00A91F61">
      <w:pPr>
        <w:shd w:val="clear" w:color="auto" w:fill="FFFFFF"/>
        <w:rPr>
          <w:rFonts w:ascii="Arial" w:hAnsi="Arial" w:cs="Arial"/>
          <w:b/>
          <w:sz w:val="24"/>
          <w:szCs w:val="24"/>
        </w:rPr>
      </w:pPr>
      <w:r w:rsidRPr="003B446C">
        <w:rPr>
          <w:rFonts w:ascii="Arial" w:hAnsi="Arial" w:cs="Arial"/>
          <w:b/>
          <w:sz w:val="24"/>
          <w:szCs w:val="24"/>
        </w:rPr>
        <w:t xml:space="preserve">Представляется, что степень проработанности проекта </w:t>
      </w:r>
      <w:r w:rsidRPr="003B446C">
        <w:rPr>
          <w:rFonts w:ascii="Arial" w:hAnsi="Arial" w:cs="Arial"/>
          <w:b/>
          <w:sz w:val="24"/>
          <w:szCs w:val="24"/>
          <w:lang w:val="en-US"/>
        </w:rPr>
        <w:t>SLang</w:t>
      </w:r>
      <w:r w:rsidRPr="003B446C">
        <w:rPr>
          <w:rFonts w:ascii="Arial" w:hAnsi="Arial" w:cs="Arial"/>
          <w:b/>
          <w:sz w:val="24"/>
          <w:szCs w:val="24"/>
        </w:rPr>
        <w:t xml:space="preserve"> </w:t>
      </w:r>
      <w:r w:rsidR="00061838" w:rsidRPr="003B446C">
        <w:rPr>
          <w:rFonts w:ascii="Arial" w:hAnsi="Arial" w:cs="Arial"/>
          <w:b/>
          <w:sz w:val="24"/>
          <w:szCs w:val="24"/>
        </w:rPr>
        <w:t>дает достаточные основания, чтобы</w:t>
      </w:r>
      <w:r w:rsidRPr="003B446C">
        <w:rPr>
          <w:rFonts w:ascii="Arial" w:hAnsi="Arial" w:cs="Arial"/>
          <w:b/>
          <w:sz w:val="24"/>
          <w:szCs w:val="24"/>
        </w:rPr>
        <w:t xml:space="preserve"> предложить его в</w:t>
      </w:r>
      <w:r w:rsidR="00C0357D">
        <w:rPr>
          <w:rFonts w:ascii="Arial" w:hAnsi="Arial" w:cs="Arial"/>
          <w:b/>
          <w:sz w:val="24"/>
          <w:szCs w:val="24"/>
        </w:rPr>
        <w:t xml:space="preserve"> </w:t>
      </w:r>
      <w:r w:rsidR="00D41921">
        <w:rPr>
          <w:rFonts w:ascii="Arial" w:hAnsi="Arial" w:cs="Arial"/>
          <w:b/>
          <w:sz w:val="24"/>
          <w:szCs w:val="24"/>
        </w:rPr>
        <w:t xml:space="preserve">качестве перспективного </w:t>
      </w:r>
      <w:r w:rsidR="00C0357D">
        <w:rPr>
          <w:rFonts w:ascii="Arial" w:hAnsi="Arial" w:cs="Arial"/>
          <w:b/>
          <w:sz w:val="24"/>
          <w:szCs w:val="24"/>
        </w:rPr>
        <w:t>основного языка программирования для реализации</w:t>
      </w:r>
      <w:r w:rsidR="00D41921">
        <w:rPr>
          <w:rFonts w:ascii="Arial" w:hAnsi="Arial" w:cs="Arial"/>
          <w:b/>
          <w:sz w:val="24"/>
          <w:szCs w:val="24"/>
        </w:rPr>
        <w:t xml:space="preserve"> ПО со специальными требованиями и характеристиками.</w:t>
      </w:r>
    </w:p>
    <w:p w:rsidR="00063713" w:rsidRDefault="00063713" w:rsidP="00A91F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63713" w:rsidRPr="00063713" w:rsidRDefault="00063713" w:rsidP="00A91F61">
      <w:pPr>
        <w:shd w:val="clear" w:color="auto" w:fill="FFFFFF"/>
        <w:rPr>
          <w:rFonts w:ascii="Arial" w:hAnsi="Arial" w:cs="Arial"/>
          <w:b/>
          <w:sz w:val="28"/>
          <w:szCs w:val="28"/>
        </w:rPr>
      </w:pPr>
      <w:r w:rsidRPr="00063713">
        <w:rPr>
          <w:rFonts w:ascii="Arial" w:hAnsi="Arial" w:cs="Arial"/>
          <w:b/>
          <w:sz w:val="28"/>
          <w:szCs w:val="28"/>
        </w:rPr>
        <w:lastRenderedPageBreak/>
        <w:t>Приложение</w:t>
      </w:r>
      <w:r w:rsidR="00367616">
        <w:rPr>
          <w:rFonts w:ascii="Arial" w:hAnsi="Arial" w:cs="Arial"/>
          <w:b/>
          <w:sz w:val="28"/>
          <w:szCs w:val="28"/>
        </w:rPr>
        <w:t xml:space="preserve"> 1</w:t>
      </w:r>
      <w:r w:rsidRPr="00063713">
        <w:rPr>
          <w:rFonts w:ascii="Arial" w:hAnsi="Arial" w:cs="Arial"/>
          <w:b/>
          <w:sz w:val="28"/>
          <w:szCs w:val="28"/>
        </w:rPr>
        <w:br/>
        <w:t xml:space="preserve">Краткая характеристика языка </w:t>
      </w:r>
      <w:r w:rsidRPr="00063713">
        <w:rPr>
          <w:rFonts w:ascii="Arial" w:hAnsi="Arial" w:cs="Arial"/>
          <w:b/>
          <w:sz w:val="28"/>
          <w:szCs w:val="28"/>
          <w:lang w:val="en-US"/>
        </w:rPr>
        <w:t>SLang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 w:rsidRPr="00037CF5">
        <w:rPr>
          <w:rFonts w:ascii="Arial" w:hAnsi="Arial" w:cs="Arial"/>
          <w:b/>
          <w:sz w:val="24"/>
          <w:szCs w:val="24"/>
        </w:rPr>
        <w:t>Модульность</w:t>
      </w:r>
    </w:p>
    <w:p w:rsidR="00063713" w:rsidRDefault="00063713" w:rsidP="00A91F61">
      <w:pPr>
        <w:pStyle w:val="a5"/>
        <w:ind w:left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Программа на SLang</w:t>
      </w:r>
      <w:r w:rsidRPr="003001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формируется по модульному принципу: строительными блоками любой программы служат </w:t>
      </w:r>
      <w:r w:rsidRPr="003001BD">
        <w:rPr>
          <w:rFonts w:ascii="Arial" w:hAnsi="Arial" w:cs="Arial"/>
          <w:i/>
          <w:sz w:val="24"/>
          <w:szCs w:val="24"/>
        </w:rPr>
        <w:t>модули</w:t>
      </w:r>
      <w:r>
        <w:rPr>
          <w:rFonts w:ascii="Arial" w:hAnsi="Arial" w:cs="Arial"/>
          <w:sz w:val="24"/>
          <w:szCs w:val="24"/>
        </w:rPr>
        <w:t xml:space="preserve"> – независимо определяемые, независимо хранимые и независимо компилируемые единицы со строго определенными интерфейсами, согласно которым они могут вступать в различные отношения друг с другом: использование, агрегация, наследование, активация и т.д.</w:t>
      </w:r>
    </w:p>
    <w:p w:rsidR="00063713" w:rsidRPr="003001BD" w:rsidRDefault="00063713" w:rsidP="00A91F61">
      <w:pPr>
        <w:pStyle w:val="a5"/>
        <w:ind w:left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языке определены два основных вида модулей: контейнеры и подпрограммы. Контейнеры представляют агрегации логически связанных ресурсов (данных и подпрограмм-членов), подпрограммы реализуют некоторую функциональность и, в свою очередь, могут представлять собой процедуры или функции.</w:t>
      </w:r>
    </w:p>
    <w:p w:rsidR="00063713" w:rsidRDefault="00063713" w:rsidP="00A91F61">
      <w:pPr>
        <w:pStyle w:val="a5"/>
        <w:ind w:left="0"/>
        <w:contextualSpacing w:val="0"/>
        <w:rPr>
          <w:rFonts w:ascii="Arial" w:hAnsi="Arial" w:cs="Arial"/>
          <w:sz w:val="24"/>
          <w:szCs w:val="24"/>
        </w:rPr>
      </w:pPr>
      <w:r w:rsidRPr="00CF76ED">
        <w:rPr>
          <w:rFonts w:ascii="Arial" w:hAnsi="Arial" w:cs="Arial"/>
          <w:sz w:val="24"/>
          <w:szCs w:val="24"/>
        </w:rPr>
        <w:t xml:space="preserve">Продолжая эту логику, естественно считать, что компонент любого из указанных видов может служить </w:t>
      </w:r>
      <w:r w:rsidRPr="00CF76ED">
        <w:rPr>
          <w:rFonts w:ascii="Arial" w:hAnsi="Arial" w:cs="Arial"/>
          <w:i/>
          <w:sz w:val="24"/>
          <w:szCs w:val="24"/>
        </w:rPr>
        <w:t>единицей компиляции</w:t>
      </w:r>
      <w:r w:rsidRPr="00CF76ED">
        <w:rPr>
          <w:rFonts w:ascii="Arial" w:hAnsi="Arial" w:cs="Arial"/>
          <w:sz w:val="24"/>
          <w:szCs w:val="24"/>
        </w:rPr>
        <w:t>, то есть, допускать раздельную компиляцию. Отсутствие ограничений способствует созданию композиции программы, адекватной требованиям и особенностям ее использования. Программа может представлять собой, по сути, произвольную композицию единиц, от простого набора взаимодействующих подпрограмм до сложной комбинации контейнеров различных</w:t>
      </w:r>
      <w:r>
        <w:rPr>
          <w:rFonts w:ascii="Arial" w:hAnsi="Arial" w:cs="Arial"/>
          <w:sz w:val="24"/>
          <w:szCs w:val="24"/>
        </w:rPr>
        <w:t xml:space="preserve"> видов.</w:t>
      </w:r>
    </w:p>
    <w:p w:rsidR="00063713" w:rsidRPr="00CF76ED" w:rsidRDefault="00063713" w:rsidP="00A91F61">
      <w:pPr>
        <w:pStyle w:val="a5"/>
        <w:ind w:left="0"/>
        <w:contextualSpacing w:val="0"/>
        <w:rPr>
          <w:rFonts w:ascii="Arial" w:hAnsi="Arial" w:cs="Arial"/>
          <w:sz w:val="24"/>
          <w:szCs w:val="24"/>
        </w:rPr>
      </w:pPr>
      <w:r w:rsidRPr="00CF76ED">
        <w:rPr>
          <w:rFonts w:ascii="Arial" w:hAnsi="Arial" w:cs="Arial"/>
          <w:sz w:val="24"/>
          <w:szCs w:val="24"/>
        </w:rPr>
        <w:t xml:space="preserve">В предельном случае </w:t>
      </w:r>
      <w:r>
        <w:rPr>
          <w:rFonts w:ascii="Arial" w:hAnsi="Arial" w:cs="Arial"/>
          <w:sz w:val="24"/>
          <w:szCs w:val="24"/>
        </w:rPr>
        <w:t xml:space="preserve">единица компиляции или вся </w:t>
      </w:r>
      <w:r w:rsidRPr="00CF76ED">
        <w:rPr>
          <w:rFonts w:ascii="Arial" w:hAnsi="Arial" w:cs="Arial"/>
          <w:sz w:val="24"/>
          <w:szCs w:val="24"/>
        </w:rPr>
        <w:t>программа может представлять собой единственную единицу – простую последовательность операторов. Если необходимо написать несколько строк кода, которые будут служить реакцией на нажатие клавиши мыши в некотором средстве просмотра Интернет-страниц, то нет необходимости писать подпрограмму</w:t>
      </w:r>
      <w:r>
        <w:rPr>
          <w:rFonts w:ascii="Arial" w:hAnsi="Arial" w:cs="Arial"/>
          <w:sz w:val="24"/>
          <w:szCs w:val="24"/>
        </w:rPr>
        <w:t xml:space="preserve"> – </w:t>
      </w:r>
      <w:r w:rsidRPr="00CF76ED">
        <w:rPr>
          <w:rFonts w:ascii="Arial" w:hAnsi="Arial" w:cs="Arial"/>
          <w:sz w:val="24"/>
          <w:szCs w:val="24"/>
        </w:rPr>
        <w:t>достаточно просто задать последовательность операторов, которая выполнит нужное действие. Если же решение задачи предполагает более сложную логику, то результат можно получить, комбинируя отдельные подпрограммы, контейнеры и блоки. Таким образом, единая языковая нотация может быть использована для решения максимально широкого класса задач.</w:t>
      </w:r>
    </w:p>
    <w:p w:rsidR="00063713" w:rsidRPr="00037CF5" w:rsidRDefault="00063713" w:rsidP="00A91F61">
      <w:pPr>
        <w:rPr>
          <w:rFonts w:ascii="Arial" w:hAnsi="Arial" w:cs="Arial"/>
          <w:b/>
          <w:sz w:val="24"/>
          <w:szCs w:val="24"/>
        </w:rPr>
      </w:pPr>
      <w:r w:rsidRPr="00037CF5">
        <w:rPr>
          <w:rFonts w:ascii="Arial" w:hAnsi="Arial" w:cs="Arial"/>
          <w:b/>
          <w:sz w:val="24"/>
          <w:szCs w:val="24"/>
        </w:rPr>
        <w:t>Строгая типизация</w:t>
      </w:r>
    </w:p>
    <w:p w:rsidR="00063713" w:rsidRPr="005C635B" w:rsidRDefault="00063713" w:rsidP="00A91F61">
      <w:pPr>
        <w:rPr>
          <w:rFonts w:ascii="Arial" w:hAnsi="Arial" w:cs="Arial"/>
          <w:sz w:val="24"/>
          <w:szCs w:val="24"/>
        </w:rPr>
      </w:pPr>
      <w:r w:rsidRPr="005C635B">
        <w:rPr>
          <w:rFonts w:ascii="Arial" w:hAnsi="Arial" w:cs="Arial"/>
          <w:sz w:val="24"/>
          <w:szCs w:val="24"/>
        </w:rPr>
        <w:t xml:space="preserve">Понятие типа является одним из базовых понятий </w:t>
      </w:r>
      <w:r>
        <w:rPr>
          <w:rFonts w:ascii="Arial" w:hAnsi="Arial" w:cs="Arial"/>
          <w:sz w:val="24"/>
          <w:szCs w:val="24"/>
        </w:rPr>
        <w:t xml:space="preserve">любого </w:t>
      </w:r>
      <w:r w:rsidRPr="005C635B">
        <w:rPr>
          <w:rFonts w:ascii="Arial" w:hAnsi="Arial" w:cs="Arial"/>
          <w:sz w:val="24"/>
          <w:szCs w:val="24"/>
        </w:rPr>
        <w:t xml:space="preserve">языка. Под </w:t>
      </w:r>
      <w:r w:rsidRPr="005C635B">
        <w:rPr>
          <w:rFonts w:ascii="Arial" w:hAnsi="Arial" w:cs="Arial"/>
          <w:b/>
          <w:i/>
          <w:sz w:val="24"/>
          <w:szCs w:val="24"/>
        </w:rPr>
        <w:t>типом</w:t>
      </w:r>
      <w:r w:rsidRPr="005C635B">
        <w:rPr>
          <w:rFonts w:ascii="Arial" w:hAnsi="Arial" w:cs="Arial"/>
          <w:sz w:val="24"/>
          <w:szCs w:val="24"/>
        </w:rPr>
        <w:t xml:space="preserve"> некоторого объекта, существующего в программе, понимается </w:t>
      </w:r>
      <w:r>
        <w:rPr>
          <w:rFonts w:ascii="Arial" w:hAnsi="Arial" w:cs="Arial"/>
          <w:sz w:val="24"/>
          <w:szCs w:val="24"/>
        </w:rPr>
        <w:t>тройственная</w:t>
      </w:r>
      <w:r w:rsidRPr="005C635B">
        <w:rPr>
          <w:rFonts w:ascii="Arial" w:hAnsi="Arial" w:cs="Arial"/>
          <w:sz w:val="24"/>
          <w:szCs w:val="24"/>
        </w:rPr>
        <w:t xml:space="preserve"> сущность, определяемая множеством </w:t>
      </w:r>
      <w:r w:rsidRPr="00D40514">
        <w:rPr>
          <w:rFonts w:ascii="Arial" w:hAnsi="Arial" w:cs="Arial"/>
          <w:b/>
          <w:i/>
          <w:sz w:val="24"/>
          <w:szCs w:val="24"/>
        </w:rPr>
        <w:t>значений</w:t>
      </w:r>
      <w:r w:rsidRPr="005C635B">
        <w:rPr>
          <w:rFonts w:ascii="Arial" w:hAnsi="Arial" w:cs="Arial"/>
          <w:sz w:val="24"/>
          <w:szCs w:val="24"/>
        </w:rPr>
        <w:t xml:space="preserve">, которые может принимать данный объект, связанным с ним множеством </w:t>
      </w:r>
      <w:r w:rsidRPr="005C635B">
        <w:rPr>
          <w:rFonts w:ascii="Arial" w:hAnsi="Arial" w:cs="Arial"/>
          <w:b/>
          <w:i/>
          <w:sz w:val="24"/>
          <w:szCs w:val="24"/>
        </w:rPr>
        <w:t>операций</w:t>
      </w:r>
      <w:r w:rsidRPr="005C635B">
        <w:rPr>
          <w:rFonts w:ascii="Arial" w:hAnsi="Arial" w:cs="Arial"/>
          <w:sz w:val="24"/>
          <w:szCs w:val="24"/>
        </w:rPr>
        <w:t>, допусти</w:t>
      </w:r>
      <w:r>
        <w:rPr>
          <w:rFonts w:ascii="Arial" w:hAnsi="Arial" w:cs="Arial"/>
          <w:sz w:val="24"/>
          <w:szCs w:val="24"/>
        </w:rPr>
        <w:t xml:space="preserve">мых над значениями данного типа, а также множеством </w:t>
      </w:r>
      <w:r w:rsidRPr="005C635B">
        <w:rPr>
          <w:rFonts w:ascii="Arial" w:hAnsi="Arial" w:cs="Arial"/>
          <w:b/>
          <w:i/>
          <w:sz w:val="24"/>
          <w:szCs w:val="24"/>
        </w:rPr>
        <w:t>отношений</w:t>
      </w:r>
      <w:r>
        <w:rPr>
          <w:rFonts w:ascii="Arial" w:hAnsi="Arial" w:cs="Arial"/>
          <w:sz w:val="24"/>
          <w:szCs w:val="24"/>
        </w:rPr>
        <w:t xml:space="preserve"> между данным типом и другими типами.</w:t>
      </w:r>
    </w:p>
    <w:p w:rsidR="00063713" w:rsidRPr="005C635B" w:rsidRDefault="00063713" w:rsidP="00A91F61">
      <w:pPr>
        <w:rPr>
          <w:rFonts w:ascii="Arial" w:hAnsi="Arial" w:cs="Arial"/>
          <w:sz w:val="24"/>
          <w:szCs w:val="24"/>
        </w:rPr>
      </w:pPr>
      <w:r w:rsidRPr="005C635B">
        <w:rPr>
          <w:rFonts w:ascii="Arial" w:hAnsi="Arial" w:cs="Arial"/>
          <w:sz w:val="24"/>
          <w:szCs w:val="24"/>
        </w:rPr>
        <w:t xml:space="preserve">Язык SLang представляет собой язык со </w:t>
      </w:r>
      <w:r w:rsidRPr="005C635B">
        <w:rPr>
          <w:rFonts w:ascii="Arial" w:hAnsi="Arial" w:cs="Arial"/>
          <w:b/>
          <w:i/>
          <w:sz w:val="24"/>
          <w:szCs w:val="24"/>
        </w:rPr>
        <w:t>статической типизацией</w:t>
      </w:r>
      <w:r w:rsidRPr="005C635B">
        <w:rPr>
          <w:rFonts w:ascii="Arial" w:hAnsi="Arial" w:cs="Arial"/>
          <w:sz w:val="24"/>
          <w:szCs w:val="24"/>
        </w:rPr>
        <w:t xml:space="preserve">. Это означает, что тип является статически неизменным свойством объекта; это свойство присуще объекту с момента его возникновения в программе и не может измениться во время жизни этого объекта. В терминах программирования это </w:t>
      </w:r>
      <w:r w:rsidRPr="005C635B">
        <w:rPr>
          <w:rFonts w:ascii="Arial" w:hAnsi="Arial" w:cs="Arial"/>
          <w:sz w:val="24"/>
          <w:szCs w:val="24"/>
        </w:rPr>
        <w:lastRenderedPageBreak/>
        <w:t xml:space="preserve">означает, что тип объекта назначается объекту (явно или неявно) при его объявлении, и не существует возможностей (языковых конструкций), позволяющих </w:t>
      </w:r>
      <w:r>
        <w:rPr>
          <w:rFonts w:ascii="Arial" w:hAnsi="Arial" w:cs="Arial"/>
          <w:sz w:val="24"/>
          <w:szCs w:val="24"/>
        </w:rPr>
        <w:t xml:space="preserve">изменить </w:t>
      </w:r>
      <w:r w:rsidRPr="005C635B">
        <w:rPr>
          <w:rFonts w:ascii="Arial" w:hAnsi="Arial" w:cs="Arial"/>
          <w:sz w:val="24"/>
          <w:szCs w:val="24"/>
        </w:rPr>
        <w:t xml:space="preserve">тип </w:t>
      </w:r>
      <w:r>
        <w:rPr>
          <w:rFonts w:ascii="Arial" w:hAnsi="Arial" w:cs="Arial"/>
          <w:sz w:val="24"/>
          <w:szCs w:val="24"/>
        </w:rPr>
        <w:t>в процессе выполнения программы</w:t>
      </w:r>
      <w:r w:rsidRPr="005C635B">
        <w:rPr>
          <w:rFonts w:ascii="Arial" w:hAnsi="Arial" w:cs="Arial"/>
          <w:sz w:val="24"/>
          <w:szCs w:val="24"/>
        </w:rPr>
        <w:t>.</w:t>
      </w:r>
    </w:p>
    <w:p w:rsidR="00063713" w:rsidRPr="005C635B" w:rsidRDefault="00063713" w:rsidP="00A91F61">
      <w:pPr>
        <w:pStyle w:val="a7"/>
        <w:spacing w:after="200" w:line="276" w:lineRule="auto"/>
        <w:ind w:left="708"/>
        <w:rPr>
          <w:rFonts w:ascii="Arial" w:hAnsi="Arial" w:cs="Arial"/>
          <w:color w:val="auto"/>
          <w:sz w:val="22"/>
          <w:lang w:val="ru-RU"/>
        </w:rPr>
      </w:pPr>
      <w:r w:rsidRPr="005C635B">
        <w:rPr>
          <w:rFonts w:ascii="Arial" w:hAnsi="Arial" w:cs="Arial"/>
          <w:color w:val="auto"/>
          <w:sz w:val="22"/>
          <w:lang w:val="ru-RU"/>
        </w:rPr>
        <w:t>Статическая типизация является в настоящее время признанным средством обеспечения надежности и высокой производительности программ.</w:t>
      </w:r>
    </w:p>
    <w:p w:rsidR="00063713" w:rsidRPr="005C635B" w:rsidRDefault="00063713" w:rsidP="00A91F61">
      <w:pPr>
        <w:rPr>
          <w:rFonts w:ascii="Arial" w:hAnsi="Arial" w:cs="Arial"/>
          <w:sz w:val="24"/>
          <w:szCs w:val="24"/>
        </w:rPr>
      </w:pPr>
      <w:r w:rsidRPr="005C635B">
        <w:rPr>
          <w:rFonts w:ascii="Arial" w:hAnsi="Arial" w:cs="Arial"/>
          <w:sz w:val="24"/>
          <w:szCs w:val="24"/>
        </w:rPr>
        <w:t>Тип может быть (явно) приписан объекту программистом при объявлении объекта, либо (неявно) выведен компилятором из контекста объявления этого объекта. Примером контекста в данном случае может служить тип инициализирующего выражения из объявления объекта.</w:t>
      </w:r>
    </w:p>
    <w:p w:rsidR="00063713" w:rsidRPr="005C635B" w:rsidRDefault="00063713" w:rsidP="00A91F61">
      <w:pPr>
        <w:pStyle w:val="a7"/>
        <w:spacing w:after="200" w:line="276" w:lineRule="auto"/>
        <w:ind w:left="708"/>
        <w:rPr>
          <w:rFonts w:ascii="Arial" w:hAnsi="Arial" w:cs="Arial"/>
          <w:color w:val="auto"/>
          <w:sz w:val="22"/>
          <w:lang w:val="ru-RU"/>
        </w:rPr>
      </w:pPr>
      <w:r w:rsidRPr="005C635B">
        <w:rPr>
          <w:rFonts w:ascii="Arial" w:hAnsi="Arial" w:cs="Arial"/>
          <w:color w:val="auto"/>
          <w:sz w:val="22"/>
          <w:lang w:val="ru-RU"/>
        </w:rPr>
        <w:t xml:space="preserve">Оба варианта назначения типа – явный и неявный – являются статическими по своей природе и отличаются друг от друга только агентом, производящим назначение </w:t>
      </w:r>
      <w:r>
        <w:rPr>
          <w:rFonts w:ascii="Arial" w:hAnsi="Arial" w:cs="Arial"/>
          <w:color w:val="auto"/>
          <w:sz w:val="22"/>
          <w:lang w:val="ru-RU"/>
        </w:rPr>
        <w:t xml:space="preserve">типа </w:t>
      </w:r>
      <w:r w:rsidRPr="005C635B">
        <w:rPr>
          <w:rFonts w:ascii="Arial" w:hAnsi="Arial" w:cs="Arial"/>
          <w:color w:val="auto"/>
          <w:sz w:val="22"/>
          <w:lang w:val="ru-RU"/>
        </w:rPr>
        <w:t>объекту: в первом случае таким агентом является программист, во втором – компилятор.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 w:rsidRPr="005C635B">
        <w:rPr>
          <w:rFonts w:ascii="Arial" w:hAnsi="Arial" w:cs="Arial"/>
          <w:sz w:val="24"/>
          <w:szCs w:val="24"/>
        </w:rPr>
        <w:t>Текущее значение объекта может быть преобразовано в значение другого т</w:t>
      </w:r>
      <w:r>
        <w:rPr>
          <w:rFonts w:ascii="Arial" w:hAnsi="Arial" w:cs="Arial"/>
          <w:sz w:val="24"/>
          <w:szCs w:val="24"/>
        </w:rPr>
        <w:t>ипа. Правила преобразования типов определяются свойствами этих типов, представленными в форме соответствующих операций; предопределённые правила преобразования</w:t>
      </w:r>
      <w:r w:rsidRPr="005C635B">
        <w:rPr>
          <w:rFonts w:ascii="Arial" w:hAnsi="Arial" w:cs="Arial"/>
          <w:sz w:val="24"/>
          <w:szCs w:val="24"/>
        </w:rPr>
        <w:t xml:space="preserve"> в языке</w:t>
      </w:r>
      <w:r>
        <w:rPr>
          <w:rFonts w:ascii="Arial" w:hAnsi="Arial" w:cs="Arial"/>
          <w:sz w:val="24"/>
          <w:szCs w:val="24"/>
        </w:rPr>
        <w:t xml:space="preserve"> отсутствуют</w:t>
      </w:r>
      <w:r w:rsidRPr="005C635B">
        <w:rPr>
          <w:rFonts w:ascii="Arial" w:hAnsi="Arial" w:cs="Arial"/>
          <w:sz w:val="24"/>
          <w:szCs w:val="24"/>
        </w:rPr>
        <w:t>.</w:t>
      </w:r>
    </w:p>
    <w:p w:rsidR="00063713" w:rsidRPr="00037CF5" w:rsidRDefault="00063713" w:rsidP="00A91F61">
      <w:pPr>
        <w:rPr>
          <w:rFonts w:ascii="Arial" w:hAnsi="Arial" w:cs="Arial"/>
          <w:b/>
          <w:sz w:val="24"/>
          <w:szCs w:val="24"/>
        </w:rPr>
      </w:pPr>
      <w:r w:rsidRPr="00037CF5">
        <w:rPr>
          <w:rFonts w:ascii="Arial" w:hAnsi="Arial" w:cs="Arial"/>
          <w:b/>
          <w:sz w:val="24"/>
          <w:szCs w:val="24"/>
        </w:rPr>
        <w:t>Поддержка различных парадигм программирования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SLang</w:t>
      </w:r>
      <w:r w:rsidRPr="00CF7BB5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мультипарадигменный язык, в том смысле, что в нём воплощены важнейшие современные концепции программирования, включая объектно-ориентированное, обобщённое (</w:t>
      </w:r>
      <w:r>
        <w:rPr>
          <w:rFonts w:ascii="Arial" w:hAnsi="Arial" w:cs="Arial"/>
          <w:sz w:val="24"/>
          <w:szCs w:val="24"/>
          <w:lang w:val="en-US"/>
        </w:rPr>
        <w:t>generic</w:t>
      </w:r>
      <w:r>
        <w:rPr>
          <w:rFonts w:ascii="Arial" w:hAnsi="Arial" w:cs="Arial"/>
          <w:sz w:val="24"/>
          <w:szCs w:val="24"/>
        </w:rPr>
        <w:t>) и функциональное программирование.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языке имеется понятие типа (класса), которое реализуется посредством языковой конструкции «контейнер» (см. ниже), со всеми традиционными свойствами – инкапсуляцией имён, наследованием, полиморфизмом. Имеется возможность задавать абстрактные классы, а также реализовывать между классами отношения множественного наследования.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Любой контейнер или подпрограмма может быть параметризована типом (типами), либо константными значениями. Настройка обобщенных программных единиц предполагает задание конкретных типов и/или значений. Тем самым, в языке обеспечивается полная поддержка парадигмы обобщенного программирования, что позволяет проектировать компоненты программы в виде, максимально независимом от контекстов их использования.</w:t>
      </w:r>
    </w:p>
    <w:p w:rsidR="00063713" w:rsidRPr="0060306E" w:rsidRDefault="00063713" w:rsidP="00A91F61">
      <w:pPr>
        <w:ind w:left="708"/>
        <w:rPr>
          <w:rFonts w:ascii="Arial" w:hAnsi="Arial" w:cs="Arial"/>
        </w:rPr>
      </w:pPr>
      <w:r w:rsidRPr="0060306E">
        <w:rPr>
          <w:rFonts w:ascii="Arial" w:hAnsi="Arial" w:cs="Arial"/>
        </w:rPr>
        <w:t xml:space="preserve">Средства обобщённого программирование, реализованные в языке, представляют определённый компромисс между полным, но весьма громоздким и трудным для использования механизмом шаблонов языка С++ и «облегчёнными», но явно недостаточными для практического программирования средствами типовой </w:t>
      </w:r>
      <w:r w:rsidR="00D40514">
        <w:rPr>
          <w:rFonts w:ascii="Arial" w:hAnsi="Arial" w:cs="Arial"/>
        </w:rPr>
        <w:t xml:space="preserve">статической </w:t>
      </w:r>
      <w:r w:rsidRPr="0060306E">
        <w:rPr>
          <w:rFonts w:ascii="Arial" w:hAnsi="Arial" w:cs="Arial"/>
        </w:rPr>
        <w:t xml:space="preserve">параметризации </w:t>
      </w:r>
      <w:r w:rsidRPr="0060306E">
        <w:rPr>
          <w:rFonts w:ascii="Arial" w:hAnsi="Arial" w:cs="Arial"/>
          <w:lang w:val="en-US"/>
        </w:rPr>
        <w:t>Java</w:t>
      </w:r>
      <w:r w:rsidRPr="0060306E">
        <w:rPr>
          <w:rFonts w:ascii="Arial" w:hAnsi="Arial" w:cs="Arial"/>
        </w:rPr>
        <w:t xml:space="preserve">, </w:t>
      </w:r>
      <w:r w:rsidRPr="0060306E">
        <w:rPr>
          <w:rFonts w:ascii="Arial" w:hAnsi="Arial" w:cs="Arial"/>
          <w:lang w:val="en-US"/>
        </w:rPr>
        <w:t>C</w:t>
      </w:r>
      <w:r w:rsidRPr="0060306E">
        <w:rPr>
          <w:rFonts w:ascii="Arial" w:hAnsi="Arial" w:cs="Arial"/>
        </w:rPr>
        <w:t xml:space="preserve"># и </w:t>
      </w:r>
      <w:r w:rsidRPr="0060306E">
        <w:rPr>
          <w:rFonts w:ascii="Arial" w:hAnsi="Arial" w:cs="Arial"/>
          <w:lang w:val="en-US"/>
        </w:rPr>
        <w:t>Eiffel</w:t>
      </w:r>
      <w:r w:rsidRPr="0060306E">
        <w:rPr>
          <w:rFonts w:ascii="Arial" w:hAnsi="Arial" w:cs="Arial"/>
        </w:rPr>
        <w:t>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языке поддерживается необходимый набор средств функционального подхода к программированию, включая лямбда-выражения и замыкания. Эти свойства основаны на трактовке </w:t>
      </w:r>
      <w:ins w:id="32" w:author="Алексей Канатов" w:date="2019-02-15T14:24:00Z">
        <w:r w:rsidR="001A3711">
          <w:rPr>
            <w:rFonts w:ascii="Arial" w:hAnsi="Arial" w:cs="Arial"/>
            <w:sz w:val="24"/>
            <w:szCs w:val="24"/>
          </w:rPr>
          <w:t>подпрограмм</w:t>
        </w:r>
      </w:ins>
      <w:del w:id="33" w:author="Алексей Канатов" w:date="2019-02-15T14:24:00Z">
        <w:r w:rsidDel="001A3711">
          <w:rPr>
            <w:rFonts w:ascii="Arial" w:hAnsi="Arial" w:cs="Arial"/>
            <w:sz w:val="24"/>
            <w:szCs w:val="24"/>
          </w:rPr>
          <w:delText>функций</w:delText>
        </w:r>
      </w:del>
      <w:r>
        <w:rPr>
          <w:rFonts w:ascii="Arial" w:hAnsi="Arial" w:cs="Arial"/>
          <w:sz w:val="24"/>
          <w:szCs w:val="24"/>
        </w:rPr>
        <w:t xml:space="preserve"> как объектов, а также предполагают свободное использование понятия неизменяемых </w:t>
      </w:r>
      <w:r w:rsidRPr="0060306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immutable</w:t>
      </w:r>
      <w:r w:rsidRPr="0060306E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объектов.</w:t>
      </w:r>
    </w:p>
    <w:p w:rsidR="00063713" w:rsidRPr="0060306E" w:rsidRDefault="00063713" w:rsidP="00A91F61">
      <w:pPr>
        <w:ind w:left="708"/>
        <w:rPr>
          <w:rFonts w:ascii="Arial" w:hAnsi="Arial" w:cs="Arial"/>
        </w:rPr>
      </w:pPr>
      <w:r w:rsidRPr="0060306E">
        <w:rPr>
          <w:rFonts w:ascii="Arial" w:hAnsi="Arial" w:cs="Arial"/>
        </w:rPr>
        <w:lastRenderedPageBreak/>
        <w:t xml:space="preserve">Реализация элементов функционального программирования в языке </w:t>
      </w:r>
      <w:r w:rsidRPr="0060306E">
        <w:rPr>
          <w:rFonts w:ascii="Arial" w:hAnsi="Arial" w:cs="Arial"/>
          <w:lang w:val="en-US"/>
        </w:rPr>
        <w:t>SLang</w:t>
      </w:r>
      <w:r w:rsidRPr="0060306E">
        <w:rPr>
          <w:rFonts w:ascii="Arial" w:hAnsi="Arial" w:cs="Arial"/>
        </w:rPr>
        <w:t xml:space="preserve"> носит в большой степени «инженерный» характер, схожий по ассортименту средств с аналогичными средствами </w:t>
      </w:r>
      <w:r>
        <w:rPr>
          <w:rFonts w:ascii="Arial" w:hAnsi="Arial" w:cs="Arial"/>
        </w:rPr>
        <w:t xml:space="preserve">С++ и </w:t>
      </w:r>
      <w:r w:rsidRPr="0060306E">
        <w:rPr>
          <w:rFonts w:ascii="Arial" w:hAnsi="Arial" w:cs="Arial"/>
          <w:lang w:val="en-US"/>
        </w:rPr>
        <w:t>C</w:t>
      </w:r>
      <w:r w:rsidRPr="0060306E">
        <w:rPr>
          <w:rFonts w:ascii="Arial" w:hAnsi="Arial" w:cs="Arial"/>
        </w:rPr>
        <w:t>#.</w:t>
      </w:r>
      <w:r>
        <w:rPr>
          <w:rFonts w:ascii="Arial" w:hAnsi="Arial" w:cs="Arial"/>
        </w:rPr>
        <w:t xml:space="preserve"> Поддерживается только минимально необходимый «функциональный» набор.</w:t>
      </w:r>
      <w:r w:rsidRPr="0060306E">
        <w:rPr>
          <w:rFonts w:ascii="Arial" w:hAnsi="Arial" w:cs="Arial"/>
        </w:rPr>
        <w:t xml:space="preserve"> Реализация функциональной парадигмы</w:t>
      </w:r>
      <w:r>
        <w:rPr>
          <w:rFonts w:ascii="Arial" w:hAnsi="Arial" w:cs="Arial"/>
        </w:rPr>
        <w:t xml:space="preserve"> в полном объёме</w:t>
      </w:r>
      <w:r w:rsidRPr="0060306E">
        <w:rPr>
          <w:rFonts w:ascii="Arial" w:hAnsi="Arial" w:cs="Arial"/>
        </w:rPr>
        <w:t xml:space="preserve">, свойственная таким языкам, как </w:t>
      </w:r>
      <w:r w:rsidRPr="0060306E">
        <w:rPr>
          <w:rFonts w:ascii="Arial" w:hAnsi="Arial" w:cs="Arial"/>
          <w:lang w:val="en-US"/>
        </w:rPr>
        <w:t>Haskell</w:t>
      </w:r>
      <w:r w:rsidRPr="0060306E">
        <w:rPr>
          <w:rFonts w:ascii="Arial" w:hAnsi="Arial" w:cs="Arial"/>
        </w:rPr>
        <w:t xml:space="preserve"> или </w:t>
      </w:r>
      <w:r w:rsidRPr="0060306E">
        <w:rPr>
          <w:rFonts w:ascii="Arial" w:hAnsi="Arial" w:cs="Arial"/>
          <w:lang w:val="en-US"/>
        </w:rPr>
        <w:t>F</w:t>
      </w:r>
      <w:r w:rsidRPr="0060306E">
        <w:rPr>
          <w:rFonts w:ascii="Arial" w:hAnsi="Arial" w:cs="Arial"/>
        </w:rPr>
        <w:t>#, по мнению авторов,</w:t>
      </w:r>
      <w:r w:rsidR="0056158D">
        <w:rPr>
          <w:rFonts w:ascii="Arial" w:hAnsi="Arial" w:cs="Arial"/>
        </w:rPr>
        <w:t xml:space="preserve"> не обусловлено потребностями разрабатываемого ПО,</w:t>
      </w:r>
      <w:r w:rsidRPr="0060306E">
        <w:rPr>
          <w:rFonts w:ascii="Arial" w:hAnsi="Arial" w:cs="Arial"/>
        </w:rPr>
        <w:t xml:space="preserve"> потребует радикальн</w:t>
      </w:r>
      <w:r>
        <w:rPr>
          <w:rFonts w:ascii="Arial" w:hAnsi="Arial" w:cs="Arial"/>
        </w:rPr>
        <w:t>ой</w:t>
      </w:r>
      <w:r w:rsidRPr="0060306E">
        <w:rPr>
          <w:rFonts w:ascii="Arial" w:hAnsi="Arial" w:cs="Arial"/>
        </w:rPr>
        <w:t xml:space="preserve"> перестройк</w:t>
      </w:r>
      <w:r>
        <w:rPr>
          <w:rFonts w:ascii="Arial" w:hAnsi="Arial" w:cs="Arial"/>
        </w:rPr>
        <w:t>и</w:t>
      </w:r>
      <w:r w:rsidRPr="0060306E">
        <w:rPr>
          <w:rFonts w:ascii="Arial" w:hAnsi="Arial" w:cs="Arial"/>
        </w:rPr>
        <w:t xml:space="preserve"> мышления разработчиков, что может усложнить изучение языка и отпугнёт </w:t>
      </w:r>
      <w:r w:rsidR="0056158D">
        <w:rPr>
          <w:rFonts w:ascii="Arial" w:hAnsi="Arial" w:cs="Arial"/>
        </w:rPr>
        <w:t>программистов</w:t>
      </w:r>
      <w:r w:rsidRPr="0060306E">
        <w:rPr>
          <w:rFonts w:ascii="Arial" w:hAnsi="Arial" w:cs="Arial"/>
        </w:rPr>
        <w:t xml:space="preserve"> излишней сложностью.</w:t>
      </w:r>
    </w:p>
    <w:p w:rsidR="00063713" w:rsidRPr="00037CF5" w:rsidRDefault="00063713" w:rsidP="00A91F61">
      <w:pPr>
        <w:rPr>
          <w:rFonts w:ascii="Arial" w:hAnsi="Arial" w:cs="Arial"/>
          <w:b/>
          <w:sz w:val="24"/>
          <w:szCs w:val="24"/>
        </w:rPr>
      </w:pPr>
      <w:r w:rsidRPr="00037CF5">
        <w:rPr>
          <w:rFonts w:ascii="Arial" w:hAnsi="Arial" w:cs="Arial"/>
          <w:b/>
          <w:sz w:val="24"/>
          <w:szCs w:val="24"/>
        </w:rPr>
        <w:t>Контейнер: модуль, класс и тип в одном флаконе</w:t>
      </w:r>
    </w:p>
    <w:p w:rsidR="00063713" w:rsidRPr="009E47EE" w:rsidRDefault="00063713" w:rsidP="00A91F61">
      <w:pPr>
        <w:rPr>
          <w:rFonts w:ascii="Arial" w:hAnsi="Arial" w:cs="Arial"/>
          <w:sz w:val="24"/>
          <w:szCs w:val="24"/>
        </w:rPr>
      </w:pPr>
      <w:r w:rsidRPr="009E47EE">
        <w:rPr>
          <w:rFonts w:ascii="Arial" w:hAnsi="Arial" w:cs="Arial"/>
          <w:sz w:val="24"/>
          <w:szCs w:val="24"/>
        </w:rPr>
        <w:t xml:space="preserve">Важнейшими концепциями, используемыми при разработке программного обеспечения (ПО), служат понятия атрибутов (данных) и подпрограмм (действий). Атрибуты могут изменяться подпрограммами в процессе работы программы; они образуют ее вычислительный контекст, в то время как подпрограммы задают алгоритм решения задачи. Между атрибутами и подпрограммами есть логические связи, и объединяя атрибуты и подпрограммы в единый именованный контейнер, мы просто фиксируем эту связь. Таким образом, понятие </w:t>
      </w:r>
      <w:r w:rsidRPr="009E47EE">
        <w:rPr>
          <w:rFonts w:ascii="Arial" w:hAnsi="Arial" w:cs="Arial"/>
          <w:i/>
          <w:sz w:val="24"/>
          <w:szCs w:val="24"/>
        </w:rPr>
        <w:t>контейнера</w:t>
      </w:r>
      <w:r w:rsidRPr="009E47EE">
        <w:rPr>
          <w:rFonts w:ascii="Arial" w:hAnsi="Arial" w:cs="Arial"/>
          <w:sz w:val="24"/>
          <w:szCs w:val="24"/>
        </w:rPr>
        <w:t xml:space="preserve"> можно считать простым средством агрегации логически связанных данных и действий в единое целое.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Более строго, </w:t>
      </w:r>
      <w:r>
        <w:rPr>
          <w:rFonts w:ascii="Arial" w:hAnsi="Arial" w:cs="Arial"/>
          <w:b/>
          <w:i/>
          <w:sz w:val="24"/>
          <w:szCs w:val="24"/>
        </w:rPr>
        <w:t>к</w:t>
      </w:r>
      <w:r w:rsidRPr="0002726B">
        <w:rPr>
          <w:rFonts w:ascii="Arial" w:hAnsi="Arial" w:cs="Arial"/>
          <w:b/>
          <w:i/>
          <w:sz w:val="24"/>
          <w:szCs w:val="24"/>
        </w:rPr>
        <w:t>онтейнер</w:t>
      </w:r>
      <w:r w:rsidRPr="009E47EE">
        <w:rPr>
          <w:rFonts w:ascii="Arial" w:hAnsi="Arial" w:cs="Arial"/>
          <w:sz w:val="24"/>
          <w:szCs w:val="24"/>
        </w:rPr>
        <w:t xml:space="preserve"> (</w:t>
      </w:r>
      <w:r w:rsidRPr="0002726B">
        <w:rPr>
          <w:rFonts w:ascii="Arial" w:hAnsi="Arial" w:cs="Arial"/>
          <w:b/>
          <w:i/>
          <w:sz w:val="24"/>
          <w:szCs w:val="24"/>
        </w:rPr>
        <w:t>unit</w:t>
      </w:r>
      <w:r w:rsidRPr="009E47EE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можно определить как</w:t>
      </w:r>
      <w:r w:rsidRPr="009E47EE">
        <w:rPr>
          <w:rFonts w:ascii="Arial" w:hAnsi="Arial" w:cs="Arial"/>
          <w:sz w:val="24"/>
          <w:szCs w:val="24"/>
        </w:rPr>
        <w:t xml:space="preserve"> поименованн</w:t>
      </w:r>
      <w:r>
        <w:rPr>
          <w:rFonts w:ascii="Arial" w:hAnsi="Arial" w:cs="Arial"/>
          <w:sz w:val="24"/>
          <w:szCs w:val="24"/>
        </w:rPr>
        <w:t>ую</w:t>
      </w:r>
      <w:r w:rsidRPr="009E47EE">
        <w:rPr>
          <w:rFonts w:ascii="Arial" w:hAnsi="Arial" w:cs="Arial"/>
          <w:sz w:val="24"/>
          <w:szCs w:val="24"/>
        </w:rPr>
        <w:t xml:space="preserve"> совокупность атрибутов и подпрограмм, которая может быть параметризована тип</w:t>
      </w:r>
      <w:r w:rsidR="00D40514">
        <w:rPr>
          <w:rFonts w:ascii="Arial" w:hAnsi="Arial" w:cs="Arial"/>
          <w:sz w:val="24"/>
          <w:szCs w:val="24"/>
        </w:rPr>
        <w:t xml:space="preserve">ами и/или </w:t>
      </w:r>
      <w:r w:rsidRPr="009E47EE">
        <w:rPr>
          <w:rFonts w:ascii="Arial" w:hAnsi="Arial" w:cs="Arial"/>
          <w:sz w:val="24"/>
          <w:szCs w:val="24"/>
        </w:rPr>
        <w:t>констант</w:t>
      </w:r>
      <w:r w:rsidR="00D40514">
        <w:rPr>
          <w:rFonts w:ascii="Arial" w:hAnsi="Arial" w:cs="Arial"/>
          <w:sz w:val="24"/>
          <w:szCs w:val="24"/>
        </w:rPr>
        <w:t>ами</w:t>
      </w:r>
      <w:r w:rsidRPr="009E47EE">
        <w:rPr>
          <w:rFonts w:ascii="Arial" w:hAnsi="Arial" w:cs="Arial"/>
          <w:sz w:val="24"/>
          <w:szCs w:val="24"/>
        </w:rPr>
        <w:t>, и может быть использована для задания типов, конструирования новых контейнеров при помощи наследования или для прямого использования атрибутов и подпрограмм данного контейнера в других контейнерах и подпрограммах.</w:t>
      </w:r>
    </w:p>
    <w:p w:rsidR="00063713" w:rsidRPr="009E47EE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Контейнер</w:t>
      </w:r>
      <w:r w:rsidRPr="009E47EE">
        <w:rPr>
          <w:rFonts w:ascii="Arial" w:hAnsi="Arial" w:cs="Arial"/>
          <w:sz w:val="24"/>
          <w:szCs w:val="24"/>
        </w:rPr>
        <w:t xml:space="preserve"> можно рассматривать как определение множества данных и операций над ними – то есть, как задание некоторого </w:t>
      </w:r>
      <w:r w:rsidRPr="009E47EE">
        <w:rPr>
          <w:rFonts w:ascii="Arial" w:hAnsi="Arial" w:cs="Arial"/>
          <w:b/>
          <w:sz w:val="24"/>
          <w:szCs w:val="24"/>
        </w:rPr>
        <w:t>типа</w:t>
      </w:r>
      <w:r w:rsidRPr="009E47EE">
        <w:rPr>
          <w:rFonts w:ascii="Arial" w:hAnsi="Arial" w:cs="Arial"/>
          <w:sz w:val="24"/>
          <w:szCs w:val="24"/>
        </w:rPr>
        <w:t xml:space="preserve">. Тем самым, можно определить объект, тип которого будет контейнером. Во-вторых, можно предоставить открытое (общедоступное) содержимое контейнера для </w:t>
      </w:r>
      <w:r w:rsidRPr="009E47EE">
        <w:rPr>
          <w:rFonts w:ascii="Arial" w:hAnsi="Arial" w:cs="Arial"/>
          <w:b/>
          <w:sz w:val="24"/>
          <w:szCs w:val="24"/>
        </w:rPr>
        <w:t>использования</w:t>
      </w:r>
      <w:r w:rsidRPr="009E47EE">
        <w:rPr>
          <w:rFonts w:ascii="Arial" w:hAnsi="Arial" w:cs="Arial"/>
          <w:sz w:val="24"/>
          <w:szCs w:val="24"/>
        </w:rPr>
        <w:t xml:space="preserve"> в некотором программном коде, то есть, включить его ресурсы в некоторый контекст. Наконец, атрибуты и подпрограммы контейнера могут (пере)использоваться при создании нового контейнера. Такой механизм носит название </w:t>
      </w:r>
      <w:r w:rsidRPr="009E47EE">
        <w:rPr>
          <w:rFonts w:ascii="Arial" w:hAnsi="Arial" w:cs="Arial"/>
          <w:b/>
          <w:sz w:val="24"/>
          <w:szCs w:val="24"/>
        </w:rPr>
        <w:t>наследования</w:t>
      </w:r>
      <w:r w:rsidRPr="009E47EE">
        <w:rPr>
          <w:rFonts w:ascii="Arial" w:hAnsi="Arial" w:cs="Arial"/>
          <w:sz w:val="24"/>
          <w:szCs w:val="24"/>
        </w:rPr>
        <w:t>.</w:t>
      </w:r>
    </w:p>
    <w:p w:rsidR="00063713" w:rsidRPr="009E47EE" w:rsidRDefault="00063713" w:rsidP="00A91F61">
      <w:pPr>
        <w:rPr>
          <w:rFonts w:ascii="Arial" w:hAnsi="Arial" w:cs="Arial"/>
          <w:sz w:val="24"/>
          <w:szCs w:val="24"/>
        </w:rPr>
      </w:pPr>
      <w:r w:rsidRPr="009E47EE">
        <w:rPr>
          <w:rFonts w:ascii="Arial" w:hAnsi="Arial" w:cs="Arial"/>
          <w:sz w:val="24"/>
          <w:szCs w:val="24"/>
        </w:rPr>
        <w:t xml:space="preserve">Таким образом, различные варианты использования контейнера приводят к понятиям </w:t>
      </w:r>
      <w:r w:rsidRPr="009E47EE">
        <w:rPr>
          <w:rFonts w:ascii="Arial" w:hAnsi="Arial" w:cs="Arial"/>
          <w:i/>
          <w:sz w:val="24"/>
          <w:szCs w:val="24"/>
        </w:rPr>
        <w:t>типа</w:t>
      </w:r>
      <w:r w:rsidRPr="009E47EE">
        <w:rPr>
          <w:rFonts w:ascii="Arial" w:hAnsi="Arial" w:cs="Arial"/>
          <w:sz w:val="24"/>
          <w:szCs w:val="24"/>
        </w:rPr>
        <w:t xml:space="preserve">, </w:t>
      </w:r>
      <w:r w:rsidRPr="009E47EE">
        <w:rPr>
          <w:rFonts w:ascii="Arial" w:hAnsi="Arial" w:cs="Arial"/>
          <w:i/>
          <w:sz w:val="24"/>
          <w:szCs w:val="24"/>
        </w:rPr>
        <w:t>модуля</w:t>
      </w:r>
      <w:r w:rsidRPr="009E47EE">
        <w:rPr>
          <w:rFonts w:ascii="Arial" w:hAnsi="Arial" w:cs="Arial"/>
          <w:sz w:val="24"/>
          <w:szCs w:val="24"/>
        </w:rPr>
        <w:t xml:space="preserve"> и </w:t>
      </w:r>
      <w:r w:rsidRPr="009E47EE">
        <w:rPr>
          <w:rFonts w:ascii="Arial" w:hAnsi="Arial" w:cs="Arial"/>
          <w:i/>
          <w:sz w:val="24"/>
          <w:szCs w:val="24"/>
        </w:rPr>
        <w:t>класса</w:t>
      </w:r>
      <w:r w:rsidRPr="009E47EE">
        <w:rPr>
          <w:rFonts w:ascii="Arial" w:hAnsi="Arial" w:cs="Arial"/>
          <w:sz w:val="24"/>
          <w:szCs w:val="24"/>
        </w:rPr>
        <w:t>.</w:t>
      </w:r>
    </w:p>
    <w:p w:rsidR="00063713" w:rsidRPr="009E47EE" w:rsidRDefault="00063713" w:rsidP="00A91F61">
      <w:pPr>
        <w:ind w:left="708"/>
        <w:rPr>
          <w:rFonts w:ascii="Arial" w:hAnsi="Arial" w:cs="Arial"/>
        </w:rPr>
      </w:pPr>
      <w:r w:rsidRPr="009E47EE">
        <w:rPr>
          <w:rFonts w:ascii="Arial" w:hAnsi="Arial" w:cs="Arial"/>
        </w:rPr>
        <w:t>В большинстве современных языков программирования все перечисленные варианты композиции реализуются посредством понятия класса. Так, в С++ класс, все члены которого являются статическими, по существу, представляет собой простую агрегацию атрибутов и подпрограмм (вариант модуля). Аналогичное решение («статические классы») принято в языке C#. Заметим, что для представления модуля на основе класса приходится привлекать не вполне адекватное (обусловленное историческими причинами) понятие «статических» членов, а гибкое использование такого «модуля» (прежде всего, механизм его включения в определенный контекст) отсутствует.</w:t>
      </w:r>
    </w:p>
    <w:p w:rsidR="00063713" w:rsidRPr="009E47EE" w:rsidRDefault="00063713" w:rsidP="00A91F61">
      <w:pPr>
        <w:ind w:left="708"/>
        <w:rPr>
          <w:rFonts w:ascii="Arial" w:hAnsi="Arial" w:cs="Arial"/>
        </w:rPr>
      </w:pPr>
      <w:r w:rsidRPr="009E47EE">
        <w:rPr>
          <w:rFonts w:ascii="Arial" w:hAnsi="Arial" w:cs="Arial"/>
        </w:rPr>
        <w:lastRenderedPageBreak/>
        <w:t>В языке Scala предпринята попытка отделить «модульную» часть класса в специальную конструкцию «объект-спутник» (companion object) с тем же именем, что и класс; однако на использование такого объекта накладываются существенные ограничения (в частности, он должен компилироваться в том же контексте, что и класс, спутником которого он является).</w:t>
      </w:r>
    </w:p>
    <w:p w:rsidR="00063713" w:rsidRPr="009E47EE" w:rsidRDefault="00063713" w:rsidP="00A91F61">
      <w:pPr>
        <w:ind w:left="708"/>
        <w:rPr>
          <w:rFonts w:ascii="Arial" w:hAnsi="Arial" w:cs="Arial"/>
        </w:rPr>
      </w:pPr>
      <w:r w:rsidRPr="009E47EE">
        <w:rPr>
          <w:rFonts w:ascii="Arial" w:hAnsi="Arial" w:cs="Arial"/>
        </w:rPr>
        <w:t>О</w:t>
      </w:r>
      <w:r w:rsidR="0056158D">
        <w:rPr>
          <w:rFonts w:ascii="Arial" w:hAnsi="Arial" w:cs="Arial"/>
        </w:rPr>
        <w:t>тдаленными аналога</w:t>
      </w:r>
      <w:r w:rsidRPr="009E47EE">
        <w:rPr>
          <w:rFonts w:ascii="Arial" w:hAnsi="Arial" w:cs="Arial"/>
        </w:rPr>
        <w:t>м</w:t>
      </w:r>
      <w:r w:rsidR="0056158D">
        <w:rPr>
          <w:rFonts w:ascii="Arial" w:hAnsi="Arial" w:cs="Arial"/>
        </w:rPr>
        <w:t>и</w:t>
      </w:r>
      <w:r w:rsidRPr="009E47EE">
        <w:rPr>
          <w:rFonts w:ascii="Arial" w:hAnsi="Arial" w:cs="Arial"/>
        </w:rPr>
        <w:t xml:space="preserve"> модуля можно считать механизм пространств имен (namespaces) в языках C++ и C#, а также пакеты (packages) языка Java, однако это крайне слабое средство модуляризации, введенное в языки прежде всего для разрешения конфликтов имен.</w:t>
      </w:r>
    </w:p>
    <w:p w:rsidR="00063713" w:rsidRPr="009E47EE" w:rsidRDefault="00063713" w:rsidP="00A91F61">
      <w:pPr>
        <w:ind w:left="708"/>
        <w:rPr>
          <w:rFonts w:ascii="Arial" w:hAnsi="Arial" w:cs="Arial"/>
        </w:rPr>
      </w:pPr>
      <w:r w:rsidRPr="009E47EE">
        <w:rPr>
          <w:rFonts w:ascii="Arial" w:hAnsi="Arial" w:cs="Arial"/>
        </w:rPr>
        <w:t xml:space="preserve">Таким образом, преимущества использования единственного понятия класса для задания различных видов программных контейнеров представляются сомнительными как с инженерной, так и с концептуальной точек зрения. </w:t>
      </w:r>
      <w:r>
        <w:rPr>
          <w:rFonts w:ascii="Arial" w:hAnsi="Arial" w:cs="Arial"/>
        </w:rPr>
        <w:t>Некоторые авторы</w:t>
      </w:r>
      <w:r w:rsidRPr="009E47EE">
        <w:rPr>
          <w:rFonts w:ascii="Arial" w:hAnsi="Arial" w:cs="Arial"/>
        </w:rPr>
        <w:t xml:space="preserve"> приводят убедительные обоснования необходимости явного разделения этих понятий. В то же время сосуществование в рамках единой языковой нотации понятий модуля и класса (например, в языках Ada и Oberon) выглядит несколько искусственным – при многих других несомненных достоинствах этих языков.</w:t>
      </w:r>
    </w:p>
    <w:p w:rsidR="00063713" w:rsidRPr="009E47EE" w:rsidRDefault="00063713" w:rsidP="00A91F61">
      <w:pPr>
        <w:rPr>
          <w:rFonts w:ascii="Arial" w:hAnsi="Arial" w:cs="Arial"/>
          <w:sz w:val="24"/>
          <w:szCs w:val="24"/>
        </w:rPr>
      </w:pPr>
      <w:r w:rsidRPr="009E47EE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языке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9E47EE">
        <w:rPr>
          <w:rFonts w:ascii="Arial" w:hAnsi="Arial" w:cs="Arial"/>
          <w:sz w:val="24"/>
          <w:szCs w:val="24"/>
        </w:rPr>
        <w:t xml:space="preserve"> сохран</w:t>
      </w:r>
      <w:r>
        <w:rPr>
          <w:rFonts w:ascii="Arial" w:hAnsi="Arial" w:cs="Arial"/>
          <w:sz w:val="24"/>
          <w:szCs w:val="24"/>
        </w:rPr>
        <w:t>яются</w:t>
      </w:r>
      <w:r w:rsidRPr="009E47EE">
        <w:rPr>
          <w:rFonts w:ascii="Arial" w:hAnsi="Arial" w:cs="Arial"/>
          <w:sz w:val="24"/>
          <w:szCs w:val="24"/>
        </w:rPr>
        <w:t xml:space="preserve"> преимущества единой нотации задания контейнеров, </w:t>
      </w:r>
      <w:r>
        <w:rPr>
          <w:rFonts w:ascii="Arial" w:hAnsi="Arial" w:cs="Arial"/>
          <w:sz w:val="24"/>
          <w:szCs w:val="24"/>
        </w:rPr>
        <w:t>с возможностью явного</w:t>
      </w:r>
      <w:r w:rsidRPr="009E47EE">
        <w:rPr>
          <w:rFonts w:ascii="Arial" w:hAnsi="Arial" w:cs="Arial"/>
          <w:sz w:val="24"/>
          <w:szCs w:val="24"/>
        </w:rPr>
        <w:t xml:space="preserve"> задани</w:t>
      </w:r>
      <w:r>
        <w:rPr>
          <w:rFonts w:ascii="Arial" w:hAnsi="Arial" w:cs="Arial"/>
          <w:sz w:val="24"/>
          <w:szCs w:val="24"/>
        </w:rPr>
        <w:t>я</w:t>
      </w:r>
      <w:r w:rsidRPr="009E47EE">
        <w:rPr>
          <w:rFonts w:ascii="Arial" w:hAnsi="Arial" w:cs="Arial"/>
          <w:sz w:val="24"/>
          <w:szCs w:val="24"/>
        </w:rPr>
        <w:t xml:space="preserve"> </w:t>
      </w:r>
      <w:r w:rsidRPr="00151071">
        <w:rPr>
          <w:rFonts w:ascii="Arial" w:hAnsi="Arial" w:cs="Arial"/>
          <w:i/>
          <w:sz w:val="24"/>
          <w:szCs w:val="24"/>
        </w:rPr>
        <w:t>различных способов использования</w:t>
      </w:r>
      <w:r w:rsidRPr="009E47EE">
        <w:rPr>
          <w:rFonts w:ascii="Arial" w:hAnsi="Arial" w:cs="Arial"/>
          <w:sz w:val="24"/>
          <w:szCs w:val="24"/>
        </w:rPr>
        <w:t xml:space="preserve"> контейнеров.</w:t>
      </w:r>
    </w:p>
    <w:p w:rsidR="00063713" w:rsidRPr="00037CF5" w:rsidRDefault="00063713" w:rsidP="00A91F61">
      <w:pPr>
        <w:rPr>
          <w:rFonts w:ascii="Arial" w:hAnsi="Arial" w:cs="Arial"/>
          <w:b/>
          <w:sz w:val="24"/>
          <w:szCs w:val="24"/>
        </w:rPr>
      </w:pPr>
      <w:r w:rsidRPr="00037CF5">
        <w:rPr>
          <w:rFonts w:ascii="Arial" w:hAnsi="Arial" w:cs="Arial"/>
          <w:b/>
          <w:sz w:val="24"/>
          <w:szCs w:val="24"/>
        </w:rPr>
        <w:t>Однородная система типов</w:t>
      </w:r>
    </w:p>
    <w:p w:rsidR="00063713" w:rsidRPr="005C635B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Система типов языка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5C63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является </w:t>
      </w:r>
      <w:r w:rsidRPr="005C635B">
        <w:rPr>
          <w:rFonts w:ascii="Arial" w:hAnsi="Arial" w:cs="Arial"/>
          <w:i/>
          <w:sz w:val="24"/>
          <w:szCs w:val="24"/>
        </w:rPr>
        <w:t>однородной</w:t>
      </w:r>
      <w:r>
        <w:rPr>
          <w:rFonts w:ascii="Arial" w:hAnsi="Arial" w:cs="Arial"/>
          <w:sz w:val="24"/>
          <w:szCs w:val="24"/>
        </w:rPr>
        <w:t>. Это означает, что в языке отсутствует деление на различные категории типов (например, «встроенные в язык» и «определяемые пользователем»). Любой тип, используемый в программе, определяется единообразно, посредством универсальной конструкции «контейнер» (</w:t>
      </w:r>
      <w:r>
        <w:rPr>
          <w:rFonts w:ascii="Arial" w:hAnsi="Arial" w:cs="Arial"/>
          <w:sz w:val="24"/>
          <w:szCs w:val="24"/>
          <w:lang w:val="en-US"/>
        </w:rPr>
        <w:t>unit</w:t>
      </w:r>
      <w:r>
        <w:rPr>
          <w:rFonts w:ascii="Arial" w:hAnsi="Arial" w:cs="Arial"/>
          <w:sz w:val="24"/>
          <w:szCs w:val="24"/>
        </w:rPr>
        <w:t>). Единственное различие в системе типов заключается в том, что некоторые наиболее часто используемые на практике типы – целый, вещественный, булевский, а также такие структуры, как массивы, списки, словари и т.д. – определены в качестве библиотечных</w:t>
      </w:r>
      <w:r w:rsidR="00B74FDF">
        <w:rPr>
          <w:rFonts w:ascii="Arial" w:hAnsi="Arial" w:cs="Arial"/>
          <w:sz w:val="24"/>
          <w:szCs w:val="24"/>
        </w:rPr>
        <w:t>. Для</w:t>
      </w:r>
      <w:r>
        <w:rPr>
          <w:rFonts w:ascii="Arial" w:hAnsi="Arial" w:cs="Arial"/>
          <w:sz w:val="24"/>
          <w:szCs w:val="24"/>
        </w:rPr>
        <w:t xml:space="preserve"> операций над объектами таких типов компилятор может порождать более эффективный объектный код</w:t>
      </w:r>
      <w:r w:rsidRPr="005C635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Типы, определяемые пользователем, используются наравне с библиотечными типами без каких-либо ограничений.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Понятие контейнера предоставляет удобное и универсальное средство создания разработчиком новых типов на основе существующих. При этом допускаются все традиционные методы и практики определения типов, в том числе агрегирование и наследование.</w:t>
      </w:r>
    </w:p>
    <w:p w:rsidR="00063713" w:rsidRPr="005C635B" w:rsidRDefault="00063713" w:rsidP="00A91F61">
      <w:pPr>
        <w:rPr>
          <w:rFonts w:ascii="Arial" w:hAnsi="Arial" w:cs="Arial"/>
          <w:sz w:val="24"/>
          <w:szCs w:val="24"/>
        </w:rPr>
      </w:pPr>
      <w:r w:rsidRPr="005C635B">
        <w:rPr>
          <w:rFonts w:ascii="Arial" w:hAnsi="Arial" w:cs="Arial"/>
          <w:sz w:val="24"/>
          <w:szCs w:val="24"/>
        </w:rPr>
        <w:t>Возможность создавать и использовать в программе некоторый новый тип – необходимое условие гибкости языка и, как следствие, залог его возможностей по адекватной реализации множества реальных структур данных и отношений между ними. Использование существующих типов в качестве составных частей других типов в значительной степени обеспечивает мощность языка и выразительность программ, написанных на этом языке.</w:t>
      </w:r>
    </w:p>
    <w:p w:rsidR="00063713" w:rsidRPr="00D3768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Однородность системы типов существенно упрощает понятийный базис языка, делая его стройным, логичным, простым для понимания, тем самым </w:t>
      </w:r>
      <w:r w:rsidRPr="005C635B">
        <w:rPr>
          <w:rFonts w:ascii="Arial" w:hAnsi="Arial" w:cs="Arial"/>
          <w:sz w:val="24"/>
          <w:szCs w:val="24"/>
        </w:rPr>
        <w:t>обеспечи</w:t>
      </w:r>
      <w:r>
        <w:rPr>
          <w:rFonts w:ascii="Arial" w:hAnsi="Arial" w:cs="Arial"/>
          <w:sz w:val="24"/>
          <w:szCs w:val="24"/>
        </w:rPr>
        <w:t>вая</w:t>
      </w:r>
      <w:r w:rsidRPr="005C635B">
        <w:rPr>
          <w:rFonts w:ascii="Arial" w:hAnsi="Arial" w:cs="Arial"/>
          <w:sz w:val="24"/>
          <w:szCs w:val="24"/>
        </w:rPr>
        <w:t xml:space="preserve"> максимально возможную простоту, ясность, недвусмысленность и надёжность программ.</w:t>
      </w:r>
      <w:r w:rsidRPr="00D376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то же время, однородность не ограничивает выразительные возможности языка, предоставляя в распоряжение разработчика полный спектр инструментов для создания структур данных любой сложности.</w:t>
      </w:r>
    </w:p>
    <w:p w:rsidR="00063713" w:rsidRPr="00037CF5" w:rsidRDefault="00063713" w:rsidP="00A91F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Объектный подход и м</w:t>
      </w:r>
      <w:r w:rsidRPr="00037CF5">
        <w:rPr>
          <w:rFonts w:ascii="Arial" w:hAnsi="Arial" w:cs="Arial"/>
          <w:b/>
          <w:sz w:val="24"/>
          <w:szCs w:val="24"/>
        </w:rPr>
        <w:t>ножественное наследование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 уже говорилось, язык в полном объёме поддерживает весь сложившийся к настоящему времени комплекс средств объектно-ориентированного программирования: понятие класса (выраженное в конструкции «контейнер»), наследование с возможностями управления характером наследования, полиморфизм с абстрактными классами и методами.</w:t>
      </w:r>
    </w:p>
    <w:p w:rsidR="00063713" w:rsidRPr="00CE1609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отличие от многих современных языков, наследование в языке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CE16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реализовано полностью: контейнер может наследовать свойства нескольких других контейнеров.</w:t>
      </w:r>
    </w:p>
    <w:p w:rsidR="00063713" w:rsidRPr="003319A0" w:rsidRDefault="00063713" w:rsidP="00A91F61">
      <w:pPr>
        <w:ind w:left="708"/>
        <w:rPr>
          <w:rFonts w:ascii="Arial" w:hAnsi="Arial" w:cs="Arial"/>
          <w:i/>
        </w:rPr>
      </w:pPr>
      <w:r w:rsidRPr="003319A0">
        <w:rPr>
          <w:rFonts w:ascii="Arial" w:hAnsi="Arial" w:cs="Arial"/>
        </w:rPr>
        <w:t>Сведение понятия наследования к единичному, характерное для некоторых современных языков (</w:t>
      </w:r>
      <w:r w:rsidRPr="003319A0">
        <w:rPr>
          <w:rFonts w:ascii="Arial" w:hAnsi="Arial" w:cs="Arial"/>
          <w:lang w:val="en-US"/>
        </w:rPr>
        <w:t>Java</w:t>
      </w:r>
      <w:r w:rsidRPr="003319A0">
        <w:rPr>
          <w:rFonts w:ascii="Arial" w:hAnsi="Arial" w:cs="Arial"/>
        </w:rPr>
        <w:t xml:space="preserve">, </w:t>
      </w:r>
      <w:r w:rsidRPr="003319A0">
        <w:rPr>
          <w:rFonts w:ascii="Arial" w:hAnsi="Arial" w:cs="Arial"/>
          <w:lang w:val="en-US"/>
        </w:rPr>
        <w:t>C</w:t>
      </w:r>
      <w:r w:rsidRPr="003319A0">
        <w:rPr>
          <w:rFonts w:ascii="Arial" w:hAnsi="Arial" w:cs="Arial"/>
        </w:rPr>
        <w:t xml:space="preserve">#) продиктовано, скорее, техническими причинами – желанием упростить реализацию механизма наследования, избавиться от возможных неоднозначностей и сделать программы более понятными для читателя. В то же время, </w:t>
      </w:r>
      <w:r>
        <w:rPr>
          <w:rFonts w:ascii="Arial" w:hAnsi="Arial" w:cs="Arial"/>
        </w:rPr>
        <w:t>это</w:t>
      </w:r>
      <w:r w:rsidRPr="003319A0">
        <w:rPr>
          <w:rFonts w:ascii="Arial" w:hAnsi="Arial" w:cs="Arial"/>
        </w:rPr>
        <w:t xml:space="preserve"> ограничение существенно сужает возможности разработчиков по адекватной реализации требований к архитектуре программных комплексов.</w:t>
      </w:r>
    </w:p>
    <w:p w:rsidR="00063713" w:rsidRPr="003319A0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Семантика наследования в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3319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определена таким образом, чтобы избавить программиста от необходимости обеспечивать безусловную корректность полного графа наследования. Контроль корректности привязан к точкам использования сущностей из базовых классов.</w:t>
      </w:r>
    </w:p>
    <w:p w:rsidR="00063713" w:rsidRPr="00C3362A" w:rsidRDefault="00063713" w:rsidP="00A91F61">
      <w:pPr>
        <w:rPr>
          <w:rFonts w:ascii="Arial" w:hAnsi="Arial" w:cs="Arial"/>
          <w:b/>
          <w:sz w:val="24"/>
          <w:szCs w:val="24"/>
        </w:rPr>
      </w:pPr>
      <w:r w:rsidRPr="00C3362A">
        <w:rPr>
          <w:rFonts w:ascii="Arial" w:hAnsi="Arial" w:cs="Arial"/>
          <w:b/>
          <w:sz w:val="24"/>
          <w:szCs w:val="24"/>
        </w:rPr>
        <w:t>Контрактное программирование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 w:rsidRPr="001443B2">
        <w:rPr>
          <w:rFonts w:ascii="Arial" w:hAnsi="Arial" w:cs="Arial"/>
          <w:sz w:val="24"/>
          <w:szCs w:val="24"/>
        </w:rPr>
        <w:t xml:space="preserve">Язык SLang поддерживает полный спектр механизмов </w:t>
      </w:r>
      <w:r w:rsidRPr="001443B2">
        <w:rPr>
          <w:rFonts w:ascii="Arial" w:hAnsi="Arial" w:cs="Arial"/>
          <w:i/>
          <w:sz w:val="24"/>
          <w:szCs w:val="24"/>
        </w:rPr>
        <w:t>контрактного программирования</w:t>
      </w:r>
      <w:r w:rsidRPr="001443B2">
        <w:rPr>
          <w:rFonts w:ascii="Arial" w:hAnsi="Arial" w:cs="Arial"/>
          <w:sz w:val="24"/>
          <w:szCs w:val="24"/>
        </w:rPr>
        <w:t>, включая пред- и постусловия для подпрограмм и инварианты контейнеров и циклов. Система поддержки времени выполнения обеспечивает эффективную проверку условий и инвариантов</w:t>
      </w:r>
      <w:r>
        <w:rPr>
          <w:rFonts w:ascii="Arial" w:hAnsi="Arial" w:cs="Arial"/>
          <w:sz w:val="24"/>
          <w:szCs w:val="24"/>
        </w:rPr>
        <w:t xml:space="preserve"> – на этапе компиляции, если это возможно, и/или параллельно с выполнением основной программы</w:t>
      </w:r>
      <w:r w:rsidRPr="001443B2">
        <w:rPr>
          <w:rFonts w:ascii="Arial" w:hAnsi="Arial" w:cs="Arial"/>
          <w:sz w:val="24"/>
          <w:szCs w:val="24"/>
        </w:rPr>
        <w:t>.</w:t>
      </w:r>
    </w:p>
    <w:p w:rsidR="00063713" w:rsidRDefault="00063713" w:rsidP="00A91F61">
      <w:pPr>
        <w:ind w:left="708"/>
        <w:rPr>
          <w:rFonts w:ascii="Arial" w:hAnsi="Arial" w:cs="Arial"/>
          <w:sz w:val="24"/>
          <w:szCs w:val="24"/>
        </w:rPr>
      </w:pPr>
      <w:r w:rsidRPr="00110EC9">
        <w:rPr>
          <w:rFonts w:ascii="Arial" w:hAnsi="Arial" w:cs="Arial"/>
        </w:rPr>
        <w:t xml:space="preserve">Подход к проектированию программ на основе понятия </w:t>
      </w:r>
      <w:r w:rsidRPr="00110EC9">
        <w:rPr>
          <w:rFonts w:ascii="Arial" w:hAnsi="Arial" w:cs="Arial"/>
          <w:i/>
        </w:rPr>
        <w:t>контракта</w:t>
      </w:r>
      <w:r w:rsidRPr="00110EC9">
        <w:rPr>
          <w:rFonts w:ascii="Arial" w:hAnsi="Arial" w:cs="Arial"/>
        </w:rPr>
        <w:t xml:space="preserve"> (Design by contract ©), изначально разработанный и обоснованный Б.</w:t>
      </w:r>
      <w:r w:rsidR="00B74FDF">
        <w:rPr>
          <w:rFonts w:ascii="Arial" w:hAnsi="Arial" w:cs="Arial"/>
        </w:rPr>
        <w:t xml:space="preserve"> </w:t>
      </w:r>
      <w:r w:rsidRPr="00110EC9">
        <w:rPr>
          <w:rFonts w:ascii="Arial" w:hAnsi="Arial" w:cs="Arial"/>
        </w:rPr>
        <w:t>Майером и реализованный в языке Эйфель, в настоящее время является общепринятым средством повышения над</w:t>
      </w:r>
      <w:r>
        <w:rPr>
          <w:rFonts w:ascii="Arial" w:hAnsi="Arial" w:cs="Arial"/>
        </w:rPr>
        <w:t>ежности и верифицируемости ПО. Этот п</w:t>
      </w:r>
      <w:r w:rsidRPr="00110EC9">
        <w:rPr>
          <w:rFonts w:ascii="Arial" w:hAnsi="Arial" w:cs="Arial"/>
        </w:rPr>
        <w:t>одход в том или ином объеме реализован во многих современных ЯП.</w:t>
      </w:r>
    </w:p>
    <w:p w:rsidR="00063713" w:rsidRPr="00C3362A" w:rsidRDefault="00063713" w:rsidP="00A91F61">
      <w:pPr>
        <w:rPr>
          <w:rFonts w:ascii="Arial" w:hAnsi="Arial" w:cs="Arial"/>
          <w:b/>
          <w:sz w:val="24"/>
          <w:szCs w:val="24"/>
        </w:rPr>
      </w:pPr>
      <w:r w:rsidRPr="00C3362A">
        <w:rPr>
          <w:rFonts w:ascii="Arial" w:hAnsi="Arial" w:cs="Arial"/>
          <w:b/>
          <w:sz w:val="24"/>
          <w:szCs w:val="24"/>
        </w:rPr>
        <w:t>Параллельное программирование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 w:rsidRPr="001443B2">
        <w:rPr>
          <w:rFonts w:ascii="Arial" w:hAnsi="Arial" w:cs="Arial"/>
          <w:sz w:val="24"/>
          <w:szCs w:val="24"/>
        </w:rPr>
        <w:t xml:space="preserve">В отличие от большинства современных языков, где поддержка параллельности реализована на уровне библиотек и носит ограниченный и слабо верифицируемый характер, SLang включает удобный и достаточно надежный </w:t>
      </w:r>
      <w:r w:rsidRPr="001443B2">
        <w:rPr>
          <w:rFonts w:ascii="Arial" w:hAnsi="Arial" w:cs="Arial"/>
          <w:sz w:val="24"/>
          <w:szCs w:val="24"/>
        </w:rPr>
        <w:lastRenderedPageBreak/>
        <w:t>механизм распараллеливания программ на уровне самого языка. В языке имеется простой и компактный набор конструкций и спецификаторов для задания многопоточности и синхронизации по доступу к данным.</w:t>
      </w:r>
      <w:r>
        <w:rPr>
          <w:rFonts w:ascii="Arial" w:hAnsi="Arial" w:cs="Arial"/>
          <w:sz w:val="24"/>
          <w:szCs w:val="24"/>
        </w:rPr>
        <w:t xml:space="preserve"> Кроме того, семантика языка допускает автоматическое распараллеливание исполнения.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 w:rsidRPr="00037CF5">
        <w:rPr>
          <w:rFonts w:ascii="Arial" w:hAnsi="Arial" w:cs="Arial"/>
          <w:b/>
          <w:sz w:val="24"/>
          <w:szCs w:val="24"/>
        </w:rPr>
        <w:t>Безопасность</w:t>
      </w:r>
    </w:p>
    <w:p w:rsidR="00063713" w:rsidRPr="005E2B1A" w:rsidRDefault="00063713" w:rsidP="00A91F61">
      <w:pPr>
        <w:pStyle w:val="a5"/>
        <w:ind w:left="0"/>
        <w:contextualSpacing w:val="0"/>
        <w:rPr>
          <w:rFonts w:ascii="Arial" w:hAnsi="Arial" w:cs="Arial"/>
          <w:sz w:val="24"/>
          <w:szCs w:val="24"/>
        </w:rPr>
      </w:pPr>
      <w:r w:rsidRPr="005E2B1A">
        <w:rPr>
          <w:rFonts w:ascii="Arial" w:hAnsi="Arial" w:cs="Arial"/>
          <w:sz w:val="24"/>
          <w:szCs w:val="24"/>
        </w:rPr>
        <w:t>Проблема, связанная с неконтролируемым использованием нулевых указателей («пустых» или «повисших» ссылок), является одной из наиболее распространенных в практике программирования, а также одной из самых опасных по своим последствиям с точки зрения обеспечения надежности программ. В то же время, контроль доступа по таким указателям не имеет удовлетворительного решения в традиционных языках.</w:t>
      </w:r>
    </w:p>
    <w:p w:rsidR="00063713" w:rsidRPr="005E2B1A" w:rsidRDefault="00063713" w:rsidP="00A91F61">
      <w:pPr>
        <w:pStyle w:val="a5"/>
        <w:ind w:left="0"/>
        <w:contextualSpacing w:val="0"/>
        <w:rPr>
          <w:rFonts w:ascii="Arial" w:hAnsi="Arial" w:cs="Arial"/>
          <w:sz w:val="24"/>
          <w:szCs w:val="24"/>
        </w:rPr>
      </w:pPr>
      <w:r w:rsidRPr="005E2B1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языке SLang проблема</w:t>
      </w:r>
      <w:r w:rsidRPr="005E2B1A">
        <w:rPr>
          <w:rFonts w:ascii="Arial" w:hAnsi="Arial" w:cs="Arial"/>
          <w:sz w:val="24"/>
          <w:szCs w:val="24"/>
        </w:rPr>
        <w:t xml:space="preserve"> пустых указателей </w:t>
      </w:r>
      <w:r>
        <w:rPr>
          <w:rFonts w:ascii="Arial" w:hAnsi="Arial" w:cs="Arial"/>
          <w:sz w:val="24"/>
          <w:szCs w:val="24"/>
        </w:rPr>
        <w:t>трактуется не</w:t>
      </w:r>
      <w:r w:rsidRPr="005E2B1A">
        <w:rPr>
          <w:rFonts w:ascii="Arial" w:hAnsi="Arial" w:cs="Arial"/>
          <w:sz w:val="24"/>
          <w:szCs w:val="24"/>
        </w:rPr>
        <w:t xml:space="preserve"> как самостоятельн</w:t>
      </w:r>
      <w:r>
        <w:rPr>
          <w:rFonts w:ascii="Arial" w:hAnsi="Arial" w:cs="Arial"/>
          <w:sz w:val="24"/>
          <w:szCs w:val="24"/>
        </w:rPr>
        <w:t>ая проблема</w:t>
      </w:r>
      <w:r w:rsidRPr="005E2B1A">
        <w:rPr>
          <w:rFonts w:ascii="Arial" w:hAnsi="Arial" w:cs="Arial"/>
          <w:sz w:val="24"/>
          <w:szCs w:val="24"/>
        </w:rPr>
        <w:t xml:space="preserve">, а как часть более общей проблемы некорректной работы с </w:t>
      </w:r>
      <w:r w:rsidRPr="005E2B1A">
        <w:rPr>
          <w:rFonts w:ascii="Arial" w:hAnsi="Arial" w:cs="Arial"/>
          <w:i/>
          <w:sz w:val="24"/>
          <w:szCs w:val="24"/>
        </w:rPr>
        <w:t>неинициализированными атрибутами</w:t>
      </w:r>
      <w:r w:rsidRPr="005E2B1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Пустая ссылка считается</w:t>
      </w:r>
      <w:r w:rsidRPr="005E2B1A">
        <w:rPr>
          <w:rFonts w:ascii="Arial" w:hAnsi="Arial" w:cs="Arial"/>
          <w:sz w:val="24"/>
          <w:szCs w:val="24"/>
        </w:rPr>
        <w:t xml:space="preserve"> разновидность</w:t>
      </w:r>
      <w:r>
        <w:rPr>
          <w:rFonts w:ascii="Arial" w:hAnsi="Arial" w:cs="Arial"/>
          <w:sz w:val="24"/>
          <w:szCs w:val="24"/>
        </w:rPr>
        <w:t>ю</w:t>
      </w:r>
      <w:r w:rsidRPr="005E2B1A">
        <w:rPr>
          <w:rFonts w:ascii="Arial" w:hAnsi="Arial" w:cs="Arial"/>
          <w:sz w:val="24"/>
          <w:szCs w:val="24"/>
        </w:rPr>
        <w:t xml:space="preserve"> неинициализированного атрибута, </w:t>
      </w:r>
      <w:r>
        <w:rPr>
          <w:rFonts w:ascii="Arial" w:hAnsi="Arial" w:cs="Arial"/>
          <w:sz w:val="24"/>
          <w:szCs w:val="24"/>
        </w:rPr>
        <w:t>и в языке имеются</w:t>
      </w:r>
      <w:r w:rsidRPr="005E2B1A">
        <w:rPr>
          <w:rFonts w:ascii="Arial" w:hAnsi="Arial" w:cs="Arial"/>
          <w:sz w:val="24"/>
          <w:szCs w:val="24"/>
        </w:rPr>
        <w:t xml:space="preserve"> механизм</w:t>
      </w:r>
      <w:r>
        <w:rPr>
          <w:rFonts w:ascii="Arial" w:hAnsi="Arial" w:cs="Arial"/>
          <w:sz w:val="24"/>
          <w:szCs w:val="24"/>
        </w:rPr>
        <w:t>ы</w:t>
      </w:r>
      <w:r w:rsidRPr="005E2B1A">
        <w:rPr>
          <w:rFonts w:ascii="Arial" w:hAnsi="Arial" w:cs="Arial"/>
          <w:sz w:val="24"/>
          <w:szCs w:val="24"/>
        </w:rPr>
        <w:t>, которые строго ограничи</w:t>
      </w:r>
      <w:r>
        <w:rPr>
          <w:rFonts w:ascii="Arial" w:hAnsi="Arial" w:cs="Arial"/>
          <w:sz w:val="24"/>
          <w:szCs w:val="24"/>
        </w:rPr>
        <w:t>вают</w:t>
      </w:r>
      <w:r w:rsidRPr="005E2B1A">
        <w:rPr>
          <w:rFonts w:ascii="Arial" w:hAnsi="Arial" w:cs="Arial"/>
          <w:sz w:val="24"/>
          <w:szCs w:val="24"/>
        </w:rPr>
        <w:t xml:space="preserve"> случаи, когда нам действительно нужны неинициализированные атрибуты, от ситуаций, когда всякая сущность должна иметь определенное значение. </w:t>
      </w:r>
      <w:r>
        <w:rPr>
          <w:rFonts w:ascii="Arial" w:hAnsi="Arial" w:cs="Arial"/>
          <w:sz w:val="24"/>
          <w:szCs w:val="24"/>
        </w:rPr>
        <w:t>В дополнение к этому имеется</w:t>
      </w:r>
      <w:r w:rsidRPr="005E2B1A">
        <w:rPr>
          <w:rFonts w:ascii="Arial" w:hAnsi="Arial" w:cs="Arial"/>
          <w:sz w:val="24"/>
          <w:szCs w:val="24"/>
        </w:rPr>
        <w:t xml:space="preserve"> надежный механизм перехода от потенциально неинициализированных атрибутов к инициализированным – своего рода мостик от «опасного» мира в «безопасный».</w:t>
      </w:r>
    </w:p>
    <w:p w:rsidR="00063713" w:rsidRPr="00037CF5" w:rsidRDefault="00063713" w:rsidP="00A91F61">
      <w:pPr>
        <w:rPr>
          <w:rFonts w:ascii="Arial" w:hAnsi="Arial" w:cs="Arial"/>
          <w:b/>
          <w:sz w:val="24"/>
          <w:szCs w:val="28"/>
        </w:rPr>
      </w:pPr>
      <w:r w:rsidRPr="00037CF5">
        <w:rPr>
          <w:rFonts w:ascii="Arial" w:hAnsi="Arial" w:cs="Arial"/>
          <w:b/>
          <w:sz w:val="24"/>
          <w:szCs w:val="28"/>
        </w:rPr>
        <w:t>Замечание о синтаксисе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Обычно, говоря о каком-либо языке программирования, в первую очередь имеют в виду правила составления его конструкций – то есть, синтаксис. Под выражением «выучить язык», как правило, понимают освоение именно этих правил. Более того: многие руководства по новым ЯП в первых же строках как бы успокаивают читателя: мол, если вы знаете язык </w:t>
      </w:r>
      <w:r>
        <w:rPr>
          <w:rFonts w:ascii="Arial" w:hAnsi="Arial" w:cs="Arial"/>
          <w:sz w:val="24"/>
          <w:szCs w:val="24"/>
          <w:lang w:val="en-US"/>
        </w:rPr>
        <w:t>X</w:t>
      </w:r>
      <w:r>
        <w:rPr>
          <w:rFonts w:ascii="Arial" w:hAnsi="Arial" w:cs="Arial"/>
          <w:sz w:val="24"/>
          <w:szCs w:val="24"/>
        </w:rPr>
        <w:t xml:space="preserve">, то вам не составит труда выучить и наш язык, так как мы сделали его </w:t>
      </w:r>
      <w:r w:rsidRPr="004A12DB">
        <w:rPr>
          <w:rFonts w:ascii="Arial" w:hAnsi="Arial" w:cs="Arial"/>
          <w:i/>
          <w:sz w:val="24"/>
          <w:szCs w:val="24"/>
        </w:rPr>
        <w:t>очень похожим</w:t>
      </w:r>
      <w:r>
        <w:rPr>
          <w:rFonts w:ascii="Arial" w:hAnsi="Arial" w:cs="Arial"/>
          <w:sz w:val="24"/>
          <w:szCs w:val="24"/>
        </w:rPr>
        <w:t xml:space="preserve"> на ваш любимый язык 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4A12DB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 xml:space="preserve"> И в подавляющем большинстве случаев под «похожестью» имеется в виду именно синтаксис.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Понятно, что подобного рода сентенции имеют отчетливый маркетинговый характер, имея своей целью привлечь на свою сторону программистов и их руководителей, интересующихся новинками, но опасающихся чрезмерных усилий и времени на их освоение.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Но это еще полбеды; гораздо важнее (и опаснее!), что такие успокоительные заверения маскируют существенные смысловые, </w:t>
      </w:r>
      <w:r w:rsidRPr="00D27F42">
        <w:rPr>
          <w:rFonts w:ascii="Arial" w:hAnsi="Arial" w:cs="Arial"/>
          <w:i/>
          <w:sz w:val="24"/>
          <w:szCs w:val="24"/>
        </w:rPr>
        <w:t>семантические различия</w:t>
      </w:r>
      <w:r>
        <w:rPr>
          <w:rFonts w:ascii="Arial" w:hAnsi="Arial" w:cs="Arial"/>
          <w:sz w:val="24"/>
          <w:szCs w:val="24"/>
        </w:rPr>
        <w:t xml:space="preserve"> между языками. В самом деле: если новый язык не несёт в себе каких-то сущностных нововведений, новых понятий, позволяющих решать новые сложные задачи – зачем было придумывать его</w:t>
      </w:r>
      <w:r w:rsidRPr="00D27F42">
        <w:rPr>
          <w:rFonts w:ascii="Arial" w:hAnsi="Arial" w:cs="Arial"/>
          <w:sz w:val="24"/>
          <w:szCs w:val="24"/>
        </w:rPr>
        <w:t>?</w:t>
      </w:r>
    </w:p>
    <w:p w:rsidR="00063713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проектировании языка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900F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авторы не ставили задачу следовать повсеместно принятым в настоящее время синтаксическим и лексическим традициям и тем самым «понравиться» программистам. Если некоторое понятие, </w:t>
      </w:r>
      <w:r>
        <w:rPr>
          <w:rFonts w:ascii="Arial" w:hAnsi="Arial" w:cs="Arial"/>
          <w:sz w:val="24"/>
          <w:szCs w:val="24"/>
        </w:rPr>
        <w:lastRenderedPageBreak/>
        <w:t xml:space="preserve">существенное для языка или предметной области, требует введения новой и непривычной нотации, такая нотация вводится в язык. То же относится к «стилю синтаксиса» – распространённым в настоящее время традициям обозначений блоков (областей действия), служебным словам, разделителям и т.д. Основным мотивом выбора лексики или синтаксиса для той или иной конструкции языка служит её наглядность, ясность для понимания и удобство чтения. </w:t>
      </w:r>
      <w:r w:rsidR="00B74FDF">
        <w:rPr>
          <w:rFonts w:ascii="Arial" w:hAnsi="Arial" w:cs="Arial"/>
          <w:sz w:val="24"/>
          <w:szCs w:val="24"/>
        </w:rPr>
        <w:t>Авторы следуют</w:t>
      </w:r>
      <w:r>
        <w:rPr>
          <w:rFonts w:ascii="Arial" w:hAnsi="Arial" w:cs="Arial"/>
          <w:sz w:val="24"/>
          <w:szCs w:val="24"/>
        </w:rPr>
        <w:t xml:space="preserve"> парадигме, впервые высказанной создателями языка Ада, согласно которой программы в той же степени являются средством общения между людьми, как и средством общения людей с компьютерами.</w:t>
      </w:r>
    </w:p>
    <w:p w:rsidR="00063713" w:rsidRPr="00037CF5" w:rsidRDefault="00063713" w:rsidP="00A91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то же время в следовании таким установкам авторы не собираются становиться фанатиками и не хотят доходить до абсурда. Конструкции языка не должны быть излишне громоздкими и многословными, удивлять разработчиков и читателей программ своей экзотичностью и заставлять их прикладывать чрезмерные усилия для их освоения и понимания. По этой же причине в языке отсутствуют средства его произвольного изменения, такие, как макросы, синтаксические «расширители» и средства задания собственных операций.</w:t>
      </w:r>
    </w:p>
    <w:p w:rsidR="00367616" w:rsidRDefault="00367616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67616" w:rsidRPr="00367616" w:rsidRDefault="00367616" w:rsidP="00367616">
      <w:pPr>
        <w:shd w:val="clear" w:color="auto" w:fill="FFFFFF"/>
        <w:rPr>
          <w:rFonts w:ascii="Arial" w:hAnsi="Arial" w:cs="Arial"/>
          <w:b/>
          <w:sz w:val="28"/>
          <w:szCs w:val="28"/>
        </w:rPr>
      </w:pPr>
      <w:r w:rsidRPr="00063713">
        <w:rPr>
          <w:rFonts w:ascii="Arial" w:hAnsi="Arial" w:cs="Arial"/>
          <w:b/>
          <w:sz w:val="28"/>
          <w:szCs w:val="28"/>
        </w:rPr>
        <w:lastRenderedPageBreak/>
        <w:t>Приложение</w:t>
      </w:r>
      <w:r>
        <w:rPr>
          <w:rFonts w:ascii="Arial" w:hAnsi="Arial" w:cs="Arial"/>
          <w:b/>
          <w:sz w:val="28"/>
          <w:szCs w:val="28"/>
        </w:rPr>
        <w:t xml:space="preserve"> 2</w:t>
      </w:r>
      <w:r w:rsidRPr="00063713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Я</w:t>
      </w:r>
      <w:r w:rsidRPr="00063713">
        <w:rPr>
          <w:rFonts w:ascii="Arial" w:hAnsi="Arial" w:cs="Arial"/>
          <w:b/>
          <w:sz w:val="28"/>
          <w:szCs w:val="28"/>
        </w:rPr>
        <w:t xml:space="preserve">зык </w:t>
      </w:r>
      <w:r w:rsidRPr="00063713">
        <w:rPr>
          <w:rFonts w:ascii="Arial" w:hAnsi="Arial" w:cs="Arial"/>
          <w:b/>
          <w:sz w:val="28"/>
          <w:szCs w:val="28"/>
          <w:lang w:val="en-US"/>
        </w:rPr>
        <w:t>SLang</w:t>
      </w:r>
      <w:r>
        <w:rPr>
          <w:rFonts w:ascii="Arial" w:hAnsi="Arial" w:cs="Arial"/>
          <w:b/>
          <w:sz w:val="28"/>
          <w:szCs w:val="28"/>
        </w:rPr>
        <w:t xml:space="preserve"> и технология блокчейн</w:t>
      </w:r>
    </w:p>
    <w:p w:rsidR="00367616" w:rsidRPr="00EF5696" w:rsidRDefault="00367616" w:rsidP="0036761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</w:rPr>
      </w:pP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В связи с нарастающей популярностью технологии </w:t>
      </w:r>
      <w:r>
        <w:rPr>
          <w:rFonts w:ascii="Arial" w:eastAsiaTheme="minorHAnsi" w:hAnsi="Arial" w:cs="Arial"/>
          <w:color w:val="000000"/>
          <w:sz w:val="24"/>
          <w:szCs w:val="24"/>
        </w:rPr>
        <w:t>блокчейн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в проект 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SLang</w:t>
      </w:r>
      <w:r w:rsidRPr="00940394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планируе</w:t>
      </w:r>
      <w:r>
        <w:rPr>
          <w:rFonts w:ascii="Arial" w:eastAsiaTheme="minorHAnsi" w:hAnsi="Arial" w:cs="Arial"/>
          <w:color w:val="000000"/>
          <w:sz w:val="24"/>
          <w:szCs w:val="24"/>
        </w:rPr>
        <w:t>тся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включ</w:t>
      </w:r>
      <w:r>
        <w:rPr>
          <w:rFonts w:ascii="Arial" w:eastAsiaTheme="minorHAnsi" w:hAnsi="Arial" w:cs="Arial"/>
          <w:color w:val="000000"/>
          <w:sz w:val="24"/>
          <w:szCs w:val="24"/>
        </w:rPr>
        <w:t>ение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ряд</w:t>
      </w:r>
      <w:r>
        <w:rPr>
          <w:rFonts w:ascii="Arial" w:eastAsiaTheme="minorHAnsi" w:hAnsi="Arial" w:cs="Arial"/>
          <w:color w:val="000000"/>
          <w:sz w:val="24"/>
          <w:szCs w:val="24"/>
        </w:rPr>
        <w:t>а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инструментов разработки приложений как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под существующие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реализации этой технологии,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так и под приватные сети, созда</w:t>
      </w:r>
      <w:r>
        <w:rPr>
          <w:rFonts w:ascii="Arial" w:eastAsiaTheme="minorHAnsi" w:hAnsi="Arial" w:cs="Arial"/>
          <w:color w:val="000000"/>
          <w:sz w:val="24"/>
          <w:szCs w:val="24"/>
        </w:rPr>
        <w:t>ваемые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с помощью будущих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инструментов языка S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L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ang.</w:t>
      </w:r>
    </w:p>
    <w:p w:rsidR="00367616" w:rsidRDefault="00367616" w:rsidP="0036761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</w:rPr>
      </w:pPr>
      <w:r w:rsidRPr="00EF5696">
        <w:rPr>
          <w:rFonts w:ascii="Arial" w:eastAsiaTheme="minorHAnsi" w:hAnsi="Arial" w:cs="Arial"/>
          <w:color w:val="000000"/>
          <w:sz w:val="24"/>
          <w:szCs w:val="24"/>
        </w:rPr>
        <w:t>В качестве первой платформы для интеграции выбран проект Ethereum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(</w:t>
      </w:r>
      <w:r w:rsidRPr="00EF5696">
        <w:rPr>
          <w:rFonts w:ascii="Arial" w:eastAsiaTheme="minorHAnsi" w:hAnsi="Arial" w:cs="Arial"/>
          <w:color w:val="1155CD"/>
          <w:sz w:val="24"/>
          <w:szCs w:val="24"/>
        </w:rPr>
        <w:t>https://www.ethereum.org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)</w:t>
      </w:r>
      <w:r>
        <w:rPr>
          <w:rFonts w:ascii="Arial" w:eastAsiaTheme="minorHAnsi" w:hAnsi="Arial" w:cs="Arial"/>
          <w:color w:val="000000"/>
          <w:sz w:val="24"/>
          <w:szCs w:val="24"/>
        </w:rPr>
        <w:t>, прежде всего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>
        <w:rPr>
          <w:rFonts w:ascii="Arial" w:eastAsiaTheme="minorHAnsi" w:hAnsi="Arial" w:cs="Arial"/>
          <w:color w:val="000000"/>
          <w:sz w:val="24"/>
          <w:szCs w:val="24"/>
        </w:rPr>
        <w:t>ввиду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>
        <w:rPr>
          <w:rFonts w:ascii="Arial" w:eastAsiaTheme="minorHAnsi" w:hAnsi="Arial" w:cs="Arial"/>
          <w:color w:val="000000"/>
          <w:sz w:val="24"/>
          <w:szCs w:val="24"/>
        </w:rPr>
        <w:t>его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распространенности и 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доступности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детального описания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Ethereum Virtual Machine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(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EVM</w:t>
      </w:r>
      <w:r w:rsidRPr="00940394">
        <w:rPr>
          <w:rFonts w:ascii="Arial" w:eastAsiaTheme="minorHAnsi" w:hAnsi="Arial" w:cs="Arial"/>
          <w:color w:val="000000"/>
          <w:sz w:val="24"/>
          <w:szCs w:val="24"/>
        </w:rPr>
        <w:t>)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. Перенос кода 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SLang</w:t>
      </w:r>
      <w:r w:rsidRPr="00940394">
        <w:rPr>
          <w:rFonts w:ascii="Arial" w:eastAsiaTheme="minorHAnsi" w:hAnsi="Arial" w:cs="Arial"/>
          <w:color w:val="000000"/>
          <w:sz w:val="24"/>
          <w:szCs w:val="24"/>
        </w:rPr>
        <w:t>-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программ в байт-код 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EVM</w:t>
      </w:r>
      <w:r w:rsidRPr="00940394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>
        <w:rPr>
          <w:rFonts w:ascii="Arial" w:eastAsiaTheme="minorHAnsi" w:hAnsi="Arial" w:cs="Arial"/>
          <w:color w:val="000000"/>
          <w:sz w:val="24"/>
          <w:szCs w:val="24"/>
        </w:rPr>
        <w:t>не составит больших трудностей и будет содержанием первого этапа реализации.</w:t>
      </w:r>
    </w:p>
    <w:p w:rsidR="00367616" w:rsidRPr="00EF5696" w:rsidRDefault="00367616" w:rsidP="0036761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rFonts w:ascii="Arial" w:eastAsiaTheme="minorHAnsi" w:hAnsi="Arial" w:cs="Arial"/>
          <w:color w:val="000000"/>
          <w:sz w:val="24"/>
          <w:szCs w:val="24"/>
        </w:rPr>
        <w:t xml:space="preserve">В то же время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в своём нынешнем виде экосистема Ethereum не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достаточно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стабильна и нуждается в инструментах для упрощения разработки приложений с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использованием смарт-контрактов.</w:t>
      </w:r>
    </w:p>
    <w:p w:rsidR="00367616" w:rsidRPr="00EF5696" w:rsidRDefault="00367616" w:rsidP="0036761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</w:rPr>
      </w:pPr>
      <w:r w:rsidRPr="00EF5696">
        <w:rPr>
          <w:rFonts w:ascii="Arial" w:eastAsiaTheme="minorHAnsi" w:hAnsi="Arial" w:cs="Arial"/>
          <w:color w:val="000000"/>
          <w:sz w:val="24"/>
          <w:szCs w:val="24"/>
        </w:rPr>
        <w:t>В данный момент проекты с использованием сети Ethereum представляют собой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трехслойную модель:</w:t>
      </w:r>
    </w:p>
    <w:p w:rsidR="00367616" w:rsidRPr="006049A3" w:rsidRDefault="00367616" w:rsidP="00367616">
      <w:pPr>
        <w:pStyle w:val="a5"/>
        <w:numPr>
          <w:ilvl w:val="0"/>
          <w:numId w:val="1"/>
        </w:numPr>
        <w:autoSpaceDE w:val="0"/>
        <w:autoSpaceDN w:val="0"/>
        <w:adjustRightInd w:val="0"/>
        <w:ind w:left="714" w:hanging="357"/>
        <w:contextualSpacing w:val="0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rFonts w:ascii="Arial" w:eastAsiaTheme="minorHAnsi" w:hAnsi="Arial" w:cs="Arial"/>
          <w:color w:val="000000"/>
          <w:sz w:val="24"/>
          <w:szCs w:val="24"/>
        </w:rPr>
        <w:t>Фронтальная часть</w:t>
      </w:r>
      <w:r w:rsidRPr="006049A3">
        <w:rPr>
          <w:rFonts w:ascii="Arial" w:eastAsiaTheme="minorHAnsi" w:hAnsi="Arial" w:cs="Arial"/>
          <w:color w:val="000000"/>
          <w:sz w:val="24"/>
          <w:szCs w:val="24"/>
        </w:rPr>
        <w:t xml:space="preserve"> п</w:t>
      </w:r>
      <w:r>
        <w:rPr>
          <w:rFonts w:ascii="Arial" w:eastAsiaTheme="minorHAnsi" w:hAnsi="Arial" w:cs="Arial"/>
          <w:color w:val="000000"/>
          <w:sz w:val="24"/>
          <w:szCs w:val="24"/>
        </w:rPr>
        <w:t>риложения создается на языке Java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S</w:t>
      </w:r>
      <w:r w:rsidRPr="006049A3">
        <w:rPr>
          <w:rFonts w:ascii="Arial" w:eastAsiaTheme="minorHAnsi" w:hAnsi="Arial" w:cs="Arial"/>
          <w:color w:val="000000"/>
          <w:sz w:val="24"/>
          <w:szCs w:val="24"/>
        </w:rPr>
        <w:t>cript и отвечает за взаимодействие с пользователем и связ</w:t>
      </w:r>
      <w:r>
        <w:rPr>
          <w:rFonts w:ascii="Arial" w:eastAsiaTheme="minorHAnsi" w:hAnsi="Arial" w:cs="Arial"/>
          <w:color w:val="000000"/>
          <w:sz w:val="24"/>
          <w:szCs w:val="24"/>
        </w:rPr>
        <w:t>ь со смарт-контрактами Ethereum.</w:t>
      </w:r>
    </w:p>
    <w:p w:rsidR="00367616" w:rsidRPr="006049A3" w:rsidRDefault="00367616" w:rsidP="00367616">
      <w:pPr>
        <w:pStyle w:val="a5"/>
        <w:numPr>
          <w:ilvl w:val="0"/>
          <w:numId w:val="1"/>
        </w:numPr>
        <w:autoSpaceDE w:val="0"/>
        <w:autoSpaceDN w:val="0"/>
        <w:adjustRightInd w:val="0"/>
        <w:ind w:left="714" w:hanging="357"/>
        <w:contextualSpacing w:val="0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rFonts w:ascii="Arial" w:eastAsiaTheme="minorHAnsi" w:hAnsi="Arial" w:cs="Arial"/>
          <w:color w:val="000000"/>
          <w:sz w:val="24"/>
          <w:szCs w:val="24"/>
        </w:rPr>
        <w:t xml:space="preserve">Создание </w:t>
      </w:r>
      <w:r w:rsidRPr="006049A3">
        <w:rPr>
          <w:rFonts w:ascii="Arial" w:eastAsiaTheme="minorHAnsi" w:hAnsi="Arial" w:cs="Arial"/>
          <w:color w:val="000000"/>
          <w:sz w:val="24"/>
          <w:szCs w:val="24"/>
        </w:rPr>
        <w:t>самих смарт-контрактов происходит на одном из специальных языков (на момент написания этого текста самы</w:t>
      </w:r>
      <w:r>
        <w:rPr>
          <w:rFonts w:ascii="Arial" w:eastAsiaTheme="minorHAnsi" w:hAnsi="Arial" w:cs="Arial"/>
          <w:color w:val="000000"/>
          <w:sz w:val="24"/>
          <w:szCs w:val="24"/>
        </w:rPr>
        <w:t>м популярным является Solidity).</w:t>
      </w:r>
    </w:p>
    <w:p w:rsidR="00367616" w:rsidRPr="006049A3" w:rsidRDefault="00367616" w:rsidP="00367616">
      <w:pPr>
        <w:pStyle w:val="a5"/>
        <w:numPr>
          <w:ilvl w:val="0"/>
          <w:numId w:val="1"/>
        </w:numPr>
        <w:autoSpaceDE w:val="0"/>
        <w:autoSpaceDN w:val="0"/>
        <w:adjustRightInd w:val="0"/>
        <w:ind w:left="714" w:hanging="357"/>
        <w:contextualSpacing w:val="0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rFonts w:ascii="Arial" w:eastAsiaTheme="minorHAnsi" w:hAnsi="Arial" w:cs="Arial"/>
          <w:color w:val="000000"/>
          <w:sz w:val="24"/>
          <w:szCs w:val="24"/>
        </w:rPr>
        <w:t>Е</w:t>
      </w:r>
      <w:r w:rsidRPr="006049A3">
        <w:rPr>
          <w:rFonts w:ascii="Arial" w:eastAsiaTheme="minorHAnsi" w:hAnsi="Arial" w:cs="Arial"/>
          <w:color w:val="000000"/>
          <w:sz w:val="24"/>
          <w:szCs w:val="24"/>
        </w:rPr>
        <w:t xml:space="preserve">сли в приложении требуется более сложная бизнес-логика, </w:t>
      </w:r>
      <w:r>
        <w:rPr>
          <w:rFonts w:ascii="Arial" w:eastAsiaTheme="minorHAnsi" w:hAnsi="Arial" w:cs="Arial"/>
          <w:color w:val="000000"/>
          <w:sz w:val="24"/>
          <w:szCs w:val="24"/>
        </w:rPr>
        <w:t>она реализуется</w:t>
      </w:r>
      <w:r w:rsidRPr="006049A3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>
        <w:rPr>
          <w:rFonts w:ascii="Arial" w:eastAsiaTheme="minorHAnsi" w:hAnsi="Arial" w:cs="Arial"/>
          <w:color w:val="000000"/>
          <w:sz w:val="24"/>
          <w:szCs w:val="24"/>
        </w:rPr>
        <w:t>(в виде «бэкенда»)</w:t>
      </w:r>
      <w:r w:rsidRPr="006049A3">
        <w:rPr>
          <w:rFonts w:ascii="Arial" w:eastAsiaTheme="minorHAnsi" w:hAnsi="Arial" w:cs="Arial"/>
          <w:color w:val="000000"/>
          <w:sz w:val="24"/>
          <w:szCs w:val="24"/>
        </w:rPr>
        <w:t xml:space="preserve"> на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некотором</w:t>
      </w:r>
      <w:r w:rsidRPr="006049A3">
        <w:rPr>
          <w:rFonts w:ascii="Arial" w:eastAsiaTheme="minorHAnsi" w:hAnsi="Arial" w:cs="Arial"/>
          <w:color w:val="000000"/>
          <w:sz w:val="24"/>
          <w:szCs w:val="24"/>
        </w:rPr>
        <w:t xml:space="preserve"> третьем языке.</w:t>
      </w:r>
    </w:p>
    <w:p w:rsidR="00367616" w:rsidRPr="00EF5696" w:rsidRDefault="00367616" w:rsidP="0036761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</w:rPr>
      </w:pPr>
      <w:r>
        <w:rPr>
          <w:rFonts w:ascii="Arial" w:eastAsiaTheme="minorHAnsi" w:hAnsi="Arial" w:cs="Arial"/>
          <w:color w:val="000000"/>
          <w:sz w:val="24"/>
          <w:szCs w:val="24"/>
        </w:rPr>
        <w:t>Таким образом, создание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приложения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предполагает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использ</w:t>
      </w:r>
      <w:r>
        <w:rPr>
          <w:rFonts w:ascii="Arial" w:eastAsiaTheme="minorHAnsi" w:hAnsi="Arial" w:cs="Arial"/>
          <w:color w:val="000000"/>
          <w:sz w:val="24"/>
          <w:szCs w:val="24"/>
        </w:rPr>
        <w:t>ование трёх различных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язык</w:t>
      </w:r>
      <w:r>
        <w:rPr>
          <w:rFonts w:ascii="Arial" w:eastAsiaTheme="minorHAnsi" w:hAnsi="Arial" w:cs="Arial"/>
          <w:color w:val="000000"/>
          <w:sz w:val="24"/>
          <w:szCs w:val="24"/>
        </w:rPr>
        <w:t>ов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,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каждый из которых обладает собственным о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кружени</w:t>
      </w:r>
      <w:r>
        <w:rPr>
          <w:rFonts w:ascii="Arial" w:eastAsiaTheme="minorHAnsi" w:hAnsi="Arial" w:cs="Arial"/>
          <w:color w:val="000000"/>
          <w:sz w:val="24"/>
          <w:szCs w:val="24"/>
        </w:rPr>
        <w:t>ем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и экосистем</w:t>
      </w:r>
      <w:r>
        <w:rPr>
          <w:rFonts w:ascii="Arial" w:eastAsiaTheme="minorHAnsi" w:hAnsi="Arial" w:cs="Arial"/>
          <w:color w:val="000000"/>
          <w:sz w:val="24"/>
          <w:szCs w:val="24"/>
        </w:rPr>
        <w:t>ой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. 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Кроме того,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язык Solidity</w:t>
      </w:r>
      <w:r>
        <w:rPr>
          <w:rFonts w:ascii="Arial" w:eastAsiaTheme="minorHAnsi" w:hAnsi="Arial" w:cs="Arial"/>
          <w:color w:val="000000"/>
          <w:sz w:val="24"/>
          <w:szCs w:val="24"/>
        </w:rPr>
        <w:t>, который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является наиболее развитым языком под EVM, </w:t>
      </w:r>
      <w:r>
        <w:rPr>
          <w:rFonts w:ascii="Arial" w:eastAsiaTheme="minorHAnsi" w:hAnsi="Arial" w:cs="Arial"/>
          <w:color w:val="000000"/>
          <w:sz w:val="24"/>
          <w:szCs w:val="24"/>
        </w:rPr>
        <w:t>подвергается обоснованной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критик</w:t>
      </w:r>
      <w:r>
        <w:rPr>
          <w:rFonts w:ascii="Arial" w:eastAsiaTheme="minorHAnsi" w:hAnsi="Arial" w:cs="Arial"/>
          <w:color w:val="000000"/>
          <w:sz w:val="24"/>
          <w:szCs w:val="24"/>
        </w:rPr>
        <w:t>е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(</w:t>
      </w:r>
      <w:r w:rsidRPr="00EF5696">
        <w:rPr>
          <w:rFonts w:ascii="Arial" w:eastAsiaTheme="minorHAnsi" w:hAnsi="Arial" w:cs="Arial"/>
          <w:color w:val="1155CD"/>
          <w:sz w:val="24"/>
          <w:szCs w:val="24"/>
        </w:rPr>
        <w:t>https://news.ycombinator.com/item?id=14691212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).</w:t>
      </w:r>
    </w:p>
    <w:p w:rsidR="00367616" w:rsidRDefault="00367616" w:rsidP="0036761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</w:rPr>
      </w:pPr>
      <w:r w:rsidRPr="00EF5696">
        <w:rPr>
          <w:rFonts w:ascii="Arial" w:eastAsiaTheme="minorHAnsi" w:hAnsi="Arial" w:cs="Arial"/>
          <w:color w:val="000000"/>
          <w:sz w:val="24"/>
          <w:szCs w:val="24"/>
        </w:rPr>
        <w:t>В качестве решения этой проблемы для всех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этапов разработки так называемых DApp (Decentralized Application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s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) предлага</w:t>
      </w:r>
      <w:r>
        <w:rPr>
          <w:rFonts w:ascii="Arial" w:eastAsiaTheme="minorHAnsi" w:hAnsi="Arial" w:cs="Arial"/>
          <w:color w:val="000000"/>
          <w:sz w:val="24"/>
          <w:szCs w:val="24"/>
        </w:rPr>
        <w:t>ется использовать язык S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L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ang. С помощью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библиотек, позволяющих разрабатывать смарт-контракты внутри проекта на языке S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L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ang,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можно существенно у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меньшить время разработки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подобных приложений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за счет исключения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>
        <w:rPr>
          <w:rFonts w:ascii="Arial" w:eastAsiaTheme="minorHAnsi" w:hAnsi="Arial" w:cs="Arial"/>
          <w:color w:val="000000"/>
          <w:sz w:val="24"/>
          <w:szCs w:val="24"/>
        </w:rPr>
        <w:t>«прослойки»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в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виде нескольких инструментов разработки и </w:t>
      </w:r>
      <w:r>
        <w:rPr>
          <w:rFonts w:ascii="Arial" w:eastAsiaTheme="minorHAnsi" w:hAnsi="Arial" w:cs="Arial"/>
          <w:color w:val="000000"/>
          <w:sz w:val="24"/>
          <w:szCs w:val="24"/>
        </w:rPr>
        <w:t>развертывания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смарт-контрактов в сеть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Ethereum </w:t>
      </w:r>
      <w:r>
        <w:rPr>
          <w:rFonts w:ascii="Arial" w:eastAsiaTheme="minorHAnsi" w:hAnsi="Arial" w:cs="Arial"/>
          <w:color w:val="000000"/>
          <w:sz w:val="24"/>
          <w:szCs w:val="24"/>
        </w:rPr>
        <w:t>–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всё это будет скрыто от разработчика в системных библиотеках.</w:t>
      </w:r>
    </w:p>
    <w:p w:rsidR="00367616" w:rsidRPr="00EF5696" w:rsidRDefault="00367616" w:rsidP="00367616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Однако, недостаточно просто добавить поддержку написания смарт-контрактов. 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Радикальное улучшение архитектуры будет достигнуто за счёт создания на базе проекта </w:t>
      </w:r>
      <w:r>
        <w:rPr>
          <w:rFonts w:ascii="Arial" w:eastAsiaTheme="minorHAnsi" w:hAnsi="Arial" w:cs="Arial"/>
          <w:color w:val="000000"/>
          <w:sz w:val="24"/>
          <w:szCs w:val="24"/>
          <w:lang w:val="en-US"/>
        </w:rPr>
        <w:t>SLang</w:t>
      </w:r>
      <w:r w:rsidRPr="006049A3"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цел</w:t>
      </w:r>
      <w:r>
        <w:rPr>
          <w:rFonts w:ascii="Arial" w:eastAsiaTheme="minorHAnsi" w:hAnsi="Arial" w:cs="Arial"/>
          <w:color w:val="000000"/>
          <w:sz w:val="24"/>
          <w:szCs w:val="24"/>
        </w:rPr>
        <w:t>ого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комплекс</w:t>
      </w:r>
      <w:r>
        <w:rPr>
          <w:rFonts w:ascii="Arial" w:eastAsiaTheme="minorHAnsi" w:hAnsi="Arial" w:cs="Arial"/>
          <w:color w:val="000000"/>
          <w:sz w:val="24"/>
          <w:szCs w:val="24"/>
        </w:rPr>
        <w:t>а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 xml:space="preserve"> библиотек и фреймворков для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разработки децентрализованных приложений, разработки инфраструктуры приватных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lastRenderedPageBreak/>
        <w:t>блокчейнов, как, например, Hyperledger и Hyperledger Composer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(</w:t>
      </w:r>
      <w:r w:rsidRPr="00EF5696">
        <w:rPr>
          <w:rFonts w:ascii="Arial" w:eastAsiaTheme="minorHAnsi" w:hAnsi="Arial" w:cs="Arial"/>
          <w:color w:val="1155CD"/>
          <w:sz w:val="24"/>
          <w:szCs w:val="24"/>
        </w:rPr>
        <w:t>https://www.hyperledger.org/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), а также создание удобного тестового окружения без</w:t>
      </w:r>
      <w:r>
        <w:rPr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EF5696">
        <w:rPr>
          <w:rFonts w:ascii="Arial" w:eastAsiaTheme="minorHAnsi" w:hAnsi="Arial" w:cs="Arial"/>
          <w:color w:val="000000"/>
          <w:sz w:val="24"/>
          <w:szCs w:val="24"/>
        </w:rPr>
        <w:t>неудобств для разработчика.</w:t>
      </w:r>
    </w:p>
    <w:p w:rsidR="00367616" w:rsidRDefault="00367616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67616" w:rsidRPr="00063713" w:rsidRDefault="00367616" w:rsidP="00367616">
      <w:pPr>
        <w:shd w:val="clear" w:color="auto" w:fill="FFFFFF"/>
        <w:rPr>
          <w:rFonts w:ascii="Arial" w:hAnsi="Arial" w:cs="Arial"/>
          <w:b/>
          <w:sz w:val="28"/>
          <w:szCs w:val="28"/>
        </w:rPr>
      </w:pPr>
      <w:r w:rsidRPr="00063713">
        <w:rPr>
          <w:rFonts w:ascii="Arial" w:hAnsi="Arial" w:cs="Arial"/>
          <w:b/>
          <w:sz w:val="28"/>
          <w:szCs w:val="28"/>
        </w:rPr>
        <w:lastRenderedPageBreak/>
        <w:t>Приложение</w:t>
      </w:r>
      <w:r>
        <w:rPr>
          <w:rFonts w:ascii="Arial" w:hAnsi="Arial" w:cs="Arial"/>
          <w:b/>
          <w:sz w:val="28"/>
          <w:szCs w:val="28"/>
        </w:rPr>
        <w:t xml:space="preserve"> 3</w:t>
      </w:r>
      <w:r w:rsidRPr="00063713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Об авторе представления</w:t>
      </w:r>
    </w:p>
    <w:p w:rsidR="00A5524A" w:rsidRDefault="0090168C" w:rsidP="0090168C">
      <w:pPr>
        <w:rPr>
          <w:rFonts w:ascii="Arial" w:hAnsi="Arial" w:cs="Arial"/>
          <w:sz w:val="24"/>
          <w:szCs w:val="24"/>
        </w:rPr>
      </w:pPr>
      <w:r w:rsidRPr="001C2571">
        <w:rPr>
          <w:rFonts w:ascii="Arial" w:hAnsi="Arial" w:cs="Arial"/>
          <w:b/>
          <w:sz w:val="24"/>
          <w:szCs w:val="24"/>
        </w:rPr>
        <w:t>Евгений Зуев</w:t>
      </w:r>
      <w:r>
        <w:rPr>
          <w:rFonts w:ascii="Arial" w:hAnsi="Arial" w:cs="Arial"/>
          <w:sz w:val="24"/>
          <w:szCs w:val="24"/>
        </w:rPr>
        <w:t xml:space="preserve">, </w:t>
      </w:r>
      <w:r w:rsidR="004C2B36">
        <w:rPr>
          <w:rFonts w:ascii="Arial" w:hAnsi="Arial" w:cs="Arial"/>
          <w:sz w:val="24"/>
          <w:szCs w:val="24"/>
        </w:rPr>
        <w:t xml:space="preserve">сотрудник </w:t>
      </w:r>
      <w:r>
        <w:rPr>
          <w:rFonts w:ascii="Arial" w:hAnsi="Arial" w:cs="Arial"/>
          <w:sz w:val="24"/>
          <w:szCs w:val="24"/>
        </w:rPr>
        <w:t>университет</w:t>
      </w:r>
      <w:r w:rsidR="004C2B36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Иннополис, </w:t>
      </w:r>
      <w:r w:rsidR="00A5524A">
        <w:rPr>
          <w:rFonts w:ascii="Arial" w:hAnsi="Arial" w:cs="Arial"/>
          <w:sz w:val="24"/>
          <w:szCs w:val="24"/>
        </w:rPr>
        <w:t xml:space="preserve">к.ф.-м.н., руководитель </w:t>
      </w:r>
      <w:r w:rsidR="00D40514">
        <w:rPr>
          <w:rFonts w:ascii="Arial" w:hAnsi="Arial" w:cs="Arial"/>
          <w:sz w:val="24"/>
          <w:szCs w:val="24"/>
        </w:rPr>
        <w:t>лаб</w:t>
      </w:r>
      <w:r w:rsidR="00A5524A">
        <w:rPr>
          <w:rFonts w:ascii="Arial" w:hAnsi="Arial" w:cs="Arial"/>
          <w:sz w:val="24"/>
          <w:szCs w:val="24"/>
        </w:rPr>
        <w:t>оратории языков программирования, компиляторов и операционных систем</w:t>
      </w:r>
      <w:r w:rsidRPr="007E706A">
        <w:rPr>
          <w:rFonts w:ascii="Arial" w:hAnsi="Arial" w:cs="Arial"/>
          <w:sz w:val="24"/>
          <w:szCs w:val="24"/>
        </w:rPr>
        <w:t>.</w:t>
      </w:r>
      <w:r w:rsidR="00A552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Специалист в сфере проектирования и реализации компиляторов ЯП.</w:t>
      </w:r>
    </w:p>
    <w:p w:rsidR="0090168C" w:rsidRDefault="0090168C" w:rsidP="00901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Среди проектов, выполненных с его участием и под его руководством, в частности, следующие:</w:t>
      </w:r>
    </w:p>
    <w:p w:rsidR="0090168C" w:rsidRDefault="0090168C" w:rsidP="00901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1998 Компилятор переднего плана языка С++ (стандарт </w:t>
      </w:r>
      <w:r>
        <w:rPr>
          <w:rFonts w:ascii="Arial" w:hAnsi="Arial" w:cs="Arial"/>
          <w:sz w:val="24"/>
          <w:szCs w:val="24"/>
          <w:lang w:val="en-US"/>
        </w:rPr>
        <w:t>ISO</w:t>
      </w:r>
      <w:r w:rsidRPr="007E7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1998) для компании </w:t>
      </w:r>
      <w:r>
        <w:rPr>
          <w:rFonts w:ascii="Arial" w:hAnsi="Arial" w:cs="Arial"/>
          <w:sz w:val="24"/>
          <w:szCs w:val="24"/>
          <w:lang w:val="en-US"/>
        </w:rPr>
        <w:t>ACE</w:t>
      </w:r>
      <w:r>
        <w:rPr>
          <w:rFonts w:ascii="Arial" w:hAnsi="Arial" w:cs="Arial"/>
          <w:sz w:val="24"/>
          <w:szCs w:val="24"/>
        </w:rPr>
        <w:t>, Нидерланды. Работа выполнялась в МГУ им. М.В. Ломоносова.</w:t>
      </w:r>
    </w:p>
    <w:p w:rsidR="0090168C" w:rsidRDefault="0090168C" w:rsidP="00901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2000 Полный </w:t>
      </w:r>
      <w:r>
        <w:rPr>
          <w:rFonts w:ascii="Arial" w:hAnsi="Arial" w:cs="Arial"/>
          <w:sz w:val="24"/>
          <w:szCs w:val="24"/>
          <w:lang w:val="en-US"/>
        </w:rPr>
        <w:t>ISO</w:t>
      </w:r>
      <w:r>
        <w:rPr>
          <w:rFonts w:ascii="Arial" w:hAnsi="Arial" w:cs="Arial"/>
          <w:sz w:val="24"/>
          <w:szCs w:val="24"/>
        </w:rPr>
        <w:t>-совместимый компилятор С++ для ряда отечественных микропроцессоров (компания Интерстрон, Москва).</w:t>
      </w:r>
    </w:p>
    <w:p w:rsidR="0090168C" w:rsidRDefault="0090168C" w:rsidP="00901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2005 Компилятор языка </w:t>
      </w:r>
      <w:r>
        <w:rPr>
          <w:rFonts w:ascii="Arial" w:hAnsi="Arial" w:cs="Arial"/>
          <w:sz w:val="24"/>
          <w:szCs w:val="24"/>
          <w:lang w:val="en-US"/>
        </w:rPr>
        <w:t>Zonnon</w:t>
      </w:r>
      <w:r w:rsidRPr="007E7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для платформы </w:t>
      </w:r>
      <w:r>
        <w:rPr>
          <w:rFonts w:ascii="Arial" w:hAnsi="Arial" w:cs="Arial"/>
          <w:sz w:val="24"/>
          <w:szCs w:val="24"/>
          <w:lang w:val="en-US"/>
        </w:rPr>
        <w:t>Microsoft</w:t>
      </w:r>
      <w:r w:rsidRPr="007E706A">
        <w:rPr>
          <w:rFonts w:ascii="Arial" w:hAnsi="Arial" w:cs="Arial"/>
          <w:sz w:val="24"/>
          <w:szCs w:val="24"/>
        </w:rPr>
        <w:t xml:space="preserve"> .</w:t>
      </w:r>
      <w:r>
        <w:rPr>
          <w:rFonts w:ascii="Arial" w:hAnsi="Arial" w:cs="Arial"/>
          <w:sz w:val="24"/>
          <w:szCs w:val="24"/>
          <w:lang w:val="en-US"/>
        </w:rPr>
        <w:t>NET</w:t>
      </w:r>
      <w:r>
        <w:rPr>
          <w:rFonts w:ascii="Arial" w:hAnsi="Arial" w:cs="Arial"/>
          <w:sz w:val="24"/>
          <w:szCs w:val="24"/>
        </w:rPr>
        <w:t xml:space="preserve"> (Федеральный технологический институт, Цюрих, Швейцария).</w:t>
      </w:r>
    </w:p>
    <w:p w:rsidR="0090168C" w:rsidRPr="00DD2C4F" w:rsidRDefault="0090168C" w:rsidP="00901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2009 Портирование компилятора языка </w:t>
      </w:r>
      <w:r>
        <w:rPr>
          <w:rFonts w:ascii="Arial" w:hAnsi="Arial" w:cs="Arial"/>
          <w:sz w:val="24"/>
          <w:szCs w:val="24"/>
          <w:lang w:val="en-US"/>
        </w:rPr>
        <w:t>Scala</w:t>
      </w:r>
      <w:r w:rsidRPr="007E7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 платформы </w:t>
      </w:r>
      <w:r>
        <w:rPr>
          <w:rFonts w:ascii="Arial" w:hAnsi="Arial" w:cs="Arial"/>
          <w:sz w:val="24"/>
          <w:szCs w:val="24"/>
          <w:lang w:val="en-US"/>
        </w:rPr>
        <w:t>Java</w:t>
      </w:r>
      <w:r w:rsidRPr="007E7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Virtual</w:t>
      </w:r>
      <w:r w:rsidRPr="007E7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Machine</w:t>
      </w:r>
      <w:r w:rsidRPr="007E7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 платформу </w:t>
      </w:r>
      <w:r>
        <w:rPr>
          <w:rFonts w:ascii="Arial" w:hAnsi="Arial" w:cs="Arial"/>
          <w:sz w:val="24"/>
          <w:szCs w:val="24"/>
          <w:lang w:val="en-US"/>
        </w:rPr>
        <w:t>Microsoft</w:t>
      </w:r>
      <w:r w:rsidRPr="007E706A">
        <w:rPr>
          <w:rFonts w:ascii="Arial" w:hAnsi="Arial" w:cs="Arial"/>
          <w:sz w:val="24"/>
          <w:szCs w:val="24"/>
        </w:rPr>
        <w:t xml:space="preserve"> .</w:t>
      </w:r>
      <w:r>
        <w:rPr>
          <w:rFonts w:ascii="Arial" w:hAnsi="Arial" w:cs="Arial"/>
          <w:sz w:val="24"/>
          <w:szCs w:val="24"/>
          <w:lang w:val="en-US"/>
        </w:rPr>
        <w:t>NET</w:t>
      </w:r>
      <w:r w:rsidRPr="007E706A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Федеральный технологический институт, Лозанна, Швейцария).</w:t>
      </w:r>
      <w:r w:rsidRPr="00DD2C4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Проект не завершен.)</w:t>
      </w:r>
    </w:p>
    <w:p w:rsidR="0090168C" w:rsidRDefault="0090168C" w:rsidP="00901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2011 Проектирование и реализация языка </w:t>
      </w:r>
      <w:r>
        <w:rPr>
          <w:rFonts w:ascii="Arial" w:hAnsi="Arial" w:cs="Arial"/>
          <w:sz w:val="24"/>
          <w:szCs w:val="24"/>
          <w:lang w:val="en-US"/>
        </w:rPr>
        <w:t>Zeppelin</w:t>
      </w:r>
      <w:r w:rsidRPr="00F376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для разработки финансовых приложений (компания </w:t>
      </w:r>
      <w:r>
        <w:rPr>
          <w:rFonts w:ascii="Arial" w:hAnsi="Arial" w:cs="Arial"/>
          <w:sz w:val="24"/>
          <w:szCs w:val="24"/>
          <w:lang w:val="en-US"/>
        </w:rPr>
        <w:t>Meyer</w:t>
      </w:r>
      <w:r w:rsidRPr="00F37654">
        <w:rPr>
          <w:rFonts w:ascii="Arial" w:hAnsi="Arial" w:cs="Arial"/>
          <w:sz w:val="24"/>
          <w:szCs w:val="24"/>
        </w:rPr>
        <w:t xml:space="preserve"> &amp; </w:t>
      </w:r>
      <w:r>
        <w:rPr>
          <w:rFonts w:ascii="Arial" w:hAnsi="Arial" w:cs="Arial"/>
          <w:sz w:val="24"/>
          <w:szCs w:val="24"/>
          <w:lang w:val="en-US"/>
        </w:rPr>
        <w:t>Nicca</w:t>
      </w:r>
      <w:r>
        <w:rPr>
          <w:rFonts w:ascii="Arial" w:hAnsi="Arial" w:cs="Arial"/>
          <w:sz w:val="24"/>
          <w:szCs w:val="24"/>
        </w:rPr>
        <w:t>, Швейцария).</w:t>
      </w:r>
    </w:p>
    <w:p w:rsidR="0090168C" w:rsidRDefault="0090168C" w:rsidP="00901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2013 Компилятор языка </w:t>
      </w:r>
      <w:r>
        <w:rPr>
          <w:rFonts w:ascii="Arial" w:hAnsi="Arial" w:cs="Arial"/>
          <w:sz w:val="24"/>
          <w:szCs w:val="24"/>
          <w:lang w:val="en-US"/>
        </w:rPr>
        <w:t>JavaScript</w:t>
      </w:r>
      <w:r w:rsidRPr="00F376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 продвинутой функциональностью статического анализа (проект </w:t>
      </w:r>
      <w:r>
        <w:rPr>
          <w:rFonts w:ascii="Arial" w:hAnsi="Arial" w:cs="Arial"/>
          <w:sz w:val="24"/>
          <w:szCs w:val="24"/>
          <w:lang w:val="en-US"/>
        </w:rPr>
        <w:t>Hermes</w:t>
      </w:r>
      <w:r w:rsidRPr="00F3765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Samsung</w:t>
      </w:r>
      <w:r w:rsidRPr="00F376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F37654">
        <w:rPr>
          <w:rFonts w:ascii="Arial" w:hAnsi="Arial" w:cs="Arial"/>
          <w:sz w:val="24"/>
          <w:szCs w:val="24"/>
        </w:rPr>
        <w:t>&amp;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F376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Institute</w:t>
      </w:r>
      <w:r w:rsidRPr="00F3765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Москва)</w:t>
      </w:r>
    </w:p>
    <w:p w:rsidR="0090168C" w:rsidRPr="005233EA" w:rsidRDefault="0090168C" w:rsidP="00901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2015 Экспериментальная реализация языка </w:t>
      </w:r>
      <w:r>
        <w:rPr>
          <w:rFonts w:ascii="Arial" w:hAnsi="Arial" w:cs="Arial"/>
          <w:sz w:val="24"/>
          <w:szCs w:val="24"/>
          <w:lang w:val="en-US"/>
        </w:rPr>
        <w:t>Apple</w:t>
      </w:r>
      <w:r w:rsidRPr="005233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Swift</w:t>
      </w:r>
      <w:r w:rsidRPr="005233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для ОС </w:t>
      </w:r>
      <w:r>
        <w:rPr>
          <w:rFonts w:ascii="Arial" w:hAnsi="Arial" w:cs="Arial"/>
          <w:sz w:val="24"/>
          <w:szCs w:val="24"/>
          <w:lang w:val="en-US"/>
        </w:rPr>
        <w:t>Tizen</w:t>
      </w:r>
      <w:r w:rsidRPr="005233EA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Samsung</w:t>
      </w:r>
      <w:r w:rsidRPr="00F376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F37654">
        <w:rPr>
          <w:rFonts w:ascii="Arial" w:hAnsi="Arial" w:cs="Arial"/>
          <w:sz w:val="24"/>
          <w:szCs w:val="24"/>
        </w:rPr>
        <w:t>&amp;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F376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Institute</w:t>
      </w:r>
      <w:r w:rsidRPr="00F3765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Москва).</w:t>
      </w:r>
    </w:p>
    <w:p w:rsidR="0090168C" w:rsidRPr="00063713" w:rsidRDefault="0090168C" w:rsidP="006F378B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</w:p>
    <w:sectPr w:rsidR="0090168C" w:rsidRPr="00063713" w:rsidSect="009F382C">
      <w:footerReference w:type="default" r:id="rId9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867" w:rsidRDefault="00187867" w:rsidP="00C1558C">
      <w:pPr>
        <w:spacing w:after="0" w:line="240" w:lineRule="auto"/>
      </w:pPr>
      <w:r>
        <w:separator/>
      </w:r>
    </w:p>
  </w:endnote>
  <w:endnote w:type="continuationSeparator" w:id="0">
    <w:p w:rsidR="00187867" w:rsidRDefault="00187867" w:rsidP="00C1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5709203"/>
      <w:docPartObj>
        <w:docPartGallery w:val="Page Numbers (Bottom of Page)"/>
        <w:docPartUnique/>
      </w:docPartObj>
    </w:sdtPr>
    <w:sdtEndPr/>
    <w:sdtContent>
      <w:p w:rsidR="00C1558C" w:rsidRDefault="00C1558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496">
          <w:rPr>
            <w:noProof/>
          </w:rPr>
          <w:t>1</w:t>
        </w:r>
        <w:r>
          <w:fldChar w:fldCharType="end"/>
        </w:r>
      </w:p>
    </w:sdtContent>
  </w:sdt>
  <w:p w:rsidR="00C1558C" w:rsidRDefault="00C1558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867" w:rsidRDefault="00187867" w:rsidP="00C1558C">
      <w:pPr>
        <w:spacing w:after="0" w:line="240" w:lineRule="auto"/>
      </w:pPr>
      <w:r>
        <w:separator/>
      </w:r>
    </w:p>
  </w:footnote>
  <w:footnote w:type="continuationSeparator" w:id="0">
    <w:p w:rsidR="00187867" w:rsidRDefault="00187867" w:rsidP="00C15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1109C"/>
    <w:multiLevelType w:val="hybridMultilevel"/>
    <w:tmpl w:val="E52A1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61376"/>
    <w:multiLevelType w:val="hybridMultilevel"/>
    <w:tmpl w:val="893C3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D0307"/>
    <w:multiLevelType w:val="hybridMultilevel"/>
    <w:tmpl w:val="B9D47C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AD4A8A"/>
    <w:multiLevelType w:val="hybridMultilevel"/>
    <w:tmpl w:val="CD583D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DB389C"/>
    <w:multiLevelType w:val="hybridMultilevel"/>
    <w:tmpl w:val="121650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4C2A21"/>
    <w:multiLevelType w:val="hybridMultilevel"/>
    <w:tmpl w:val="FA9255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131D6C"/>
    <w:multiLevelType w:val="hybridMultilevel"/>
    <w:tmpl w:val="BC5CC6A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52467D54"/>
    <w:multiLevelType w:val="hybridMultilevel"/>
    <w:tmpl w:val="A41E9D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ей Канатов">
    <w15:presenceInfo w15:providerId="AD" w15:userId="S-1-5-21-2948122937-1530199265-1034249961-6441"/>
  </w15:person>
  <w15:person w15:author="Eugene Zouev">
    <w15:presenceInfo w15:providerId="Windows Live" w15:userId="af19b27e858ec1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LI0NzUyszQyNTRT0lEKTi0uzszPAykwrAUAIllTqCwAAAA="/>
  </w:docVars>
  <w:rsids>
    <w:rsidRoot w:val="006F378B"/>
    <w:rsid w:val="00020D71"/>
    <w:rsid w:val="0003295E"/>
    <w:rsid w:val="00061838"/>
    <w:rsid w:val="00063713"/>
    <w:rsid w:val="00075427"/>
    <w:rsid w:val="00096247"/>
    <w:rsid w:val="000A2A67"/>
    <w:rsid w:val="00186E6A"/>
    <w:rsid w:val="00187867"/>
    <w:rsid w:val="001A3711"/>
    <w:rsid w:val="00235FFC"/>
    <w:rsid w:val="002F5117"/>
    <w:rsid w:val="00325098"/>
    <w:rsid w:val="00367616"/>
    <w:rsid w:val="003959A2"/>
    <w:rsid w:val="003B446C"/>
    <w:rsid w:val="003D5502"/>
    <w:rsid w:val="0040290A"/>
    <w:rsid w:val="0042717B"/>
    <w:rsid w:val="004C2B36"/>
    <w:rsid w:val="0056158D"/>
    <w:rsid w:val="00567D1A"/>
    <w:rsid w:val="005B0D6F"/>
    <w:rsid w:val="005C2A89"/>
    <w:rsid w:val="005F4D18"/>
    <w:rsid w:val="006049A3"/>
    <w:rsid w:val="00634B03"/>
    <w:rsid w:val="006C3EED"/>
    <w:rsid w:val="006F378B"/>
    <w:rsid w:val="00724496"/>
    <w:rsid w:val="00775D61"/>
    <w:rsid w:val="007E082C"/>
    <w:rsid w:val="007F2D41"/>
    <w:rsid w:val="008C677D"/>
    <w:rsid w:val="0090168C"/>
    <w:rsid w:val="00940394"/>
    <w:rsid w:val="00961C69"/>
    <w:rsid w:val="00965E70"/>
    <w:rsid w:val="009F382C"/>
    <w:rsid w:val="00A5524A"/>
    <w:rsid w:val="00A63EFB"/>
    <w:rsid w:val="00A91F61"/>
    <w:rsid w:val="00AB3A98"/>
    <w:rsid w:val="00AD2950"/>
    <w:rsid w:val="00AF692A"/>
    <w:rsid w:val="00B05DF7"/>
    <w:rsid w:val="00B74FDF"/>
    <w:rsid w:val="00C0357D"/>
    <w:rsid w:val="00C1558C"/>
    <w:rsid w:val="00CC3F76"/>
    <w:rsid w:val="00CD5382"/>
    <w:rsid w:val="00D30C8D"/>
    <w:rsid w:val="00D33231"/>
    <w:rsid w:val="00D40514"/>
    <w:rsid w:val="00D41921"/>
    <w:rsid w:val="00D92FE0"/>
    <w:rsid w:val="00DF7AB1"/>
    <w:rsid w:val="00E62E90"/>
    <w:rsid w:val="00E946AF"/>
    <w:rsid w:val="00EC63FD"/>
    <w:rsid w:val="00EF486E"/>
    <w:rsid w:val="00EF5696"/>
    <w:rsid w:val="00EF60A3"/>
    <w:rsid w:val="00F15CB4"/>
    <w:rsid w:val="00FC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78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78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F37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049A3"/>
    <w:pPr>
      <w:ind w:left="720"/>
      <w:contextualSpacing/>
    </w:pPr>
  </w:style>
  <w:style w:type="table" w:styleId="a6">
    <w:name w:val="Table Grid"/>
    <w:basedOn w:val="a1"/>
    <w:uiPriority w:val="39"/>
    <w:rsid w:val="00EF4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48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a7">
    <w:name w:val="Замечание"/>
    <w:basedOn w:val="a"/>
    <w:qFormat/>
    <w:rsid w:val="00063713"/>
    <w:pPr>
      <w:spacing w:after="120" w:line="240" w:lineRule="auto"/>
      <w:ind w:left="709"/>
    </w:pPr>
    <w:rPr>
      <w:rFonts w:ascii="Comic Sans MS" w:eastAsiaTheme="minorEastAsia" w:hAnsi="Comic Sans MS" w:cstheme="minorBidi"/>
      <w:color w:val="0000FF"/>
      <w:sz w:val="18"/>
      <w:lang w:val="en-US" w:eastAsia="ko-KR"/>
    </w:rPr>
  </w:style>
  <w:style w:type="paragraph" w:styleId="a8">
    <w:name w:val="header"/>
    <w:basedOn w:val="a"/>
    <w:link w:val="a9"/>
    <w:uiPriority w:val="99"/>
    <w:unhideWhenUsed/>
    <w:rsid w:val="00C15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558C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C15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558C"/>
    <w:rPr>
      <w:rFonts w:ascii="Calibri" w:eastAsia="Calibri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DF7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F7AB1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78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78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F37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049A3"/>
    <w:pPr>
      <w:ind w:left="720"/>
      <w:contextualSpacing/>
    </w:pPr>
  </w:style>
  <w:style w:type="table" w:styleId="a6">
    <w:name w:val="Table Grid"/>
    <w:basedOn w:val="a1"/>
    <w:uiPriority w:val="39"/>
    <w:rsid w:val="00EF4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48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a7">
    <w:name w:val="Замечание"/>
    <w:basedOn w:val="a"/>
    <w:qFormat/>
    <w:rsid w:val="00063713"/>
    <w:pPr>
      <w:spacing w:after="120" w:line="240" w:lineRule="auto"/>
      <w:ind w:left="709"/>
    </w:pPr>
    <w:rPr>
      <w:rFonts w:ascii="Comic Sans MS" w:eastAsiaTheme="minorEastAsia" w:hAnsi="Comic Sans MS" w:cstheme="minorBidi"/>
      <w:color w:val="0000FF"/>
      <w:sz w:val="18"/>
      <w:lang w:val="en-US" w:eastAsia="ko-KR"/>
    </w:rPr>
  </w:style>
  <w:style w:type="paragraph" w:styleId="a8">
    <w:name w:val="header"/>
    <w:basedOn w:val="a"/>
    <w:link w:val="a9"/>
    <w:uiPriority w:val="99"/>
    <w:unhideWhenUsed/>
    <w:rsid w:val="00C15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558C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C15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558C"/>
    <w:rPr>
      <w:rFonts w:ascii="Calibri" w:eastAsia="Calibri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DF7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F7AB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5811</Words>
  <Characters>33125</Characters>
  <Application>Microsoft Office Word</Application>
  <DocSecurity>0</DocSecurity>
  <Lines>276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Zouev</dc:creator>
  <cp:lastModifiedBy>Test</cp:lastModifiedBy>
  <cp:revision>2</cp:revision>
  <dcterms:created xsi:type="dcterms:W3CDTF">2020-01-29T10:23:00Z</dcterms:created>
  <dcterms:modified xsi:type="dcterms:W3CDTF">2020-01-29T10:23:00Z</dcterms:modified>
</cp:coreProperties>
</file>